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90E" w:rsidP="15D52538" w:rsidRDefault="0089190E" w14:paraId="3A4D58F8" w14:textId="37FC9619">
      <w:pPr>
        <w:jc w:val="center"/>
      </w:pPr>
    </w:p>
    <w:p w:rsidR="0089190E" w:rsidP="15D52538" w:rsidRDefault="0089190E" w14:paraId="45A69FD7" w14:textId="3112F025">
      <w:pPr>
        <w:jc w:val="center"/>
      </w:pPr>
    </w:p>
    <w:p w:rsidR="0089190E" w:rsidP="15D52538" w:rsidRDefault="0089190E" w14:paraId="2F4CD756" w14:textId="514662A7">
      <w:pPr>
        <w:jc w:val="center"/>
      </w:pPr>
    </w:p>
    <w:p w:rsidR="0089190E" w:rsidP="15D52538" w:rsidRDefault="0089190E" w14:paraId="5D490812" w14:textId="67581ACD">
      <w:pPr>
        <w:jc w:val="center"/>
      </w:pPr>
    </w:p>
    <w:p w:rsidR="0089190E" w:rsidP="15D52538" w:rsidRDefault="0089190E" w14:paraId="748DFFB3" w14:textId="24FC35EE">
      <w:pPr>
        <w:jc w:val="center"/>
      </w:pPr>
    </w:p>
    <w:p w:rsidR="0089190E" w:rsidP="15D52538" w:rsidRDefault="0089190E" w14:paraId="1260B7C1" w14:textId="400B82B1">
      <w:pPr>
        <w:jc w:val="center"/>
      </w:pPr>
    </w:p>
    <w:p w:rsidR="0089190E" w:rsidP="0F5C3769" w:rsidRDefault="0089190E" w14:paraId="63D5AC8E" w14:textId="1FB7607C">
      <w:pPr>
        <w:jc w:val="center"/>
        <w:rPr>
          <w:sz w:val="36"/>
          <w:szCs w:val="36"/>
        </w:rPr>
      </w:pPr>
    </w:p>
    <w:p w:rsidR="0089190E" w:rsidP="0F5C3769" w:rsidRDefault="0F5C3769" w14:paraId="2C078E63" w14:textId="0A130D1C">
      <w:pPr>
        <w:jc w:val="center"/>
        <w:rPr>
          <w:sz w:val="36"/>
          <w:szCs w:val="36"/>
        </w:rPr>
      </w:pPr>
      <w:r w:rsidRPr="0F5C3769">
        <w:rPr>
          <w:sz w:val="36"/>
          <w:szCs w:val="36"/>
        </w:rPr>
        <w:t>Software Testing &amp; Quality Assurance</w:t>
      </w:r>
    </w:p>
    <w:p w:rsidRPr="005A7B2E" w:rsidR="005A7B2E" w:rsidP="005A7B2E" w:rsidRDefault="0F5C3769" w14:paraId="5FB98E46" w14:textId="77777777">
      <w:pPr>
        <w:jc w:val="center"/>
        <w:rPr>
          <w:sz w:val="24"/>
          <w:szCs w:val="24"/>
        </w:rPr>
      </w:pPr>
      <w:r w:rsidRPr="005A7B2E">
        <w:rPr>
          <w:sz w:val="24"/>
          <w:szCs w:val="24"/>
        </w:rPr>
        <w:t>CSC179-01</w:t>
      </w:r>
    </w:p>
    <w:p w:rsidRPr="005A7B2E" w:rsidR="0F5C3769" w:rsidP="005A7B2E" w:rsidRDefault="005A7B2E" w14:paraId="043BFE4A" w14:textId="4DD54ED7">
      <w:pPr>
        <w:jc w:val="center"/>
        <w:rPr>
          <w:sz w:val="24"/>
          <w:szCs w:val="24"/>
        </w:rPr>
      </w:pPr>
      <w:r w:rsidRPr="005A7B2E">
        <w:rPr>
          <w:sz w:val="24"/>
          <w:szCs w:val="24"/>
        </w:rPr>
        <w:t>Summer 2022</w:t>
      </w:r>
    </w:p>
    <w:p w:rsidRPr="005A7B2E" w:rsidR="0F5C3769" w:rsidP="005A7B2E" w:rsidRDefault="0F5C3769" w14:paraId="611C9E74" w14:textId="73639485">
      <w:pPr>
        <w:jc w:val="center"/>
        <w:rPr>
          <w:sz w:val="24"/>
          <w:szCs w:val="24"/>
        </w:rPr>
      </w:pPr>
      <w:r w:rsidRPr="005A7B2E">
        <w:rPr>
          <w:sz w:val="24"/>
          <w:szCs w:val="24"/>
        </w:rPr>
        <w:t>Professor Salem</w:t>
      </w:r>
    </w:p>
    <w:p w:rsidR="0F5C3769" w:rsidP="0F5C3769" w:rsidRDefault="0F5C3769" w14:paraId="00001FCC" w14:textId="464508C4">
      <w:pPr>
        <w:jc w:val="center"/>
        <w:rPr>
          <w:sz w:val="36"/>
          <w:szCs w:val="36"/>
        </w:rPr>
      </w:pPr>
      <w:r w:rsidRPr="0F5C3769">
        <w:rPr>
          <w:sz w:val="36"/>
          <w:szCs w:val="36"/>
        </w:rPr>
        <w:t xml:space="preserve">Team </w:t>
      </w:r>
      <w:r w:rsidRPr="0EB87CEF">
        <w:rPr>
          <w:sz w:val="36"/>
          <w:szCs w:val="36"/>
        </w:rPr>
        <w:t>0.</w:t>
      </w:r>
      <w:r w:rsidRPr="0F5C3769">
        <w:rPr>
          <w:sz w:val="36"/>
          <w:szCs w:val="36"/>
        </w:rPr>
        <w:t>5</w:t>
      </w:r>
    </w:p>
    <w:p w:rsidRPr="005A7B2E" w:rsidR="0F5C3769" w:rsidP="0F5C3769" w:rsidRDefault="0F5C3769" w14:paraId="5C919FB8" w14:textId="5D4E93EF">
      <w:pPr>
        <w:jc w:val="center"/>
        <w:rPr>
          <w:b/>
          <w:bCs/>
        </w:rPr>
      </w:pPr>
      <w:r w:rsidRPr="005A7B2E">
        <w:rPr>
          <w:b/>
          <w:bCs/>
        </w:rPr>
        <w:t>Due Date: June 6</w:t>
      </w:r>
      <w:r w:rsidRPr="005A7B2E">
        <w:rPr>
          <w:b/>
          <w:bCs/>
          <w:vertAlign w:val="superscript"/>
        </w:rPr>
        <w:t>th</w:t>
      </w:r>
      <w:r w:rsidRPr="005A7B2E">
        <w:rPr>
          <w:b/>
          <w:bCs/>
        </w:rPr>
        <w:t>, 2022</w:t>
      </w:r>
    </w:p>
    <w:p w:rsidR="2686A806" w:rsidP="2686A806" w:rsidRDefault="2686A806" w14:paraId="661748E5" w14:textId="3E53D1BB">
      <w:pPr>
        <w:jc w:val="center"/>
        <w:rPr>
          <w:b/>
          <w:bCs/>
        </w:rPr>
      </w:pPr>
    </w:p>
    <w:p w:rsidR="2686A806" w:rsidP="2686A806" w:rsidRDefault="2686A806" w14:paraId="7CCB9862" w14:textId="6ED633C5">
      <w:pPr>
        <w:jc w:val="center"/>
        <w:rPr>
          <w:b/>
          <w:bCs/>
        </w:rPr>
      </w:pPr>
    </w:p>
    <w:p w:rsidR="2686A806" w:rsidP="2686A806" w:rsidRDefault="2686A806" w14:paraId="3CBA37C4" w14:textId="5D6E8684">
      <w:pPr>
        <w:jc w:val="center"/>
        <w:rPr>
          <w:b/>
          <w:bCs/>
        </w:rPr>
      </w:pPr>
    </w:p>
    <w:p w:rsidR="2686A806" w:rsidP="2686A806" w:rsidRDefault="2686A806" w14:paraId="7271B280" w14:textId="3A810A8A">
      <w:pPr>
        <w:jc w:val="center"/>
        <w:rPr>
          <w:b/>
          <w:bCs/>
        </w:rPr>
      </w:pPr>
    </w:p>
    <w:p w:rsidR="2686A806" w:rsidP="2686A806" w:rsidRDefault="2686A806" w14:paraId="7CFECFA1" w14:textId="065C3568">
      <w:pPr>
        <w:jc w:val="center"/>
        <w:rPr>
          <w:b/>
          <w:bCs/>
        </w:rPr>
      </w:pPr>
    </w:p>
    <w:p w:rsidR="2686A806" w:rsidP="2686A806" w:rsidRDefault="2686A806" w14:paraId="5B339B7C" w14:textId="2727A940">
      <w:pPr>
        <w:jc w:val="center"/>
        <w:rPr>
          <w:b/>
          <w:bCs/>
        </w:rPr>
      </w:pPr>
    </w:p>
    <w:p w:rsidR="2686A806" w:rsidP="2686A806" w:rsidRDefault="2686A806" w14:paraId="3DD2B765" w14:textId="22CA5C5E">
      <w:pPr>
        <w:jc w:val="center"/>
        <w:rPr>
          <w:b/>
          <w:bCs/>
        </w:rPr>
      </w:pPr>
    </w:p>
    <w:p w:rsidR="2686A806" w:rsidP="2686A806" w:rsidRDefault="2686A806" w14:paraId="3D3904C9" w14:textId="4310F3E8">
      <w:pPr>
        <w:jc w:val="center"/>
        <w:rPr>
          <w:b/>
          <w:bCs/>
        </w:rPr>
      </w:pPr>
    </w:p>
    <w:p w:rsidR="2686A806" w:rsidP="2686A806" w:rsidRDefault="2686A806" w14:paraId="1EB2F7CB" w14:textId="732F7299">
      <w:pPr>
        <w:jc w:val="center"/>
        <w:rPr>
          <w:b/>
          <w:bCs/>
        </w:rPr>
      </w:pPr>
    </w:p>
    <w:p w:rsidR="2686A806" w:rsidP="2686A806" w:rsidRDefault="2686A806" w14:paraId="7AF9E7D2" w14:textId="5F574604">
      <w:pPr>
        <w:jc w:val="center"/>
        <w:rPr>
          <w:b/>
          <w:bCs/>
        </w:rPr>
      </w:pPr>
    </w:p>
    <w:p w:rsidR="2686A806" w:rsidP="2686A806" w:rsidRDefault="2686A806" w14:paraId="2CB94F3C" w14:textId="48517E4F">
      <w:pPr>
        <w:jc w:val="center"/>
        <w:rPr>
          <w:b/>
          <w:bCs/>
        </w:rPr>
      </w:pPr>
    </w:p>
    <w:p w:rsidR="2686A806" w:rsidP="2686A806" w:rsidRDefault="2686A806" w14:paraId="5E8A4CBB" w14:textId="7755E882">
      <w:pPr>
        <w:jc w:val="center"/>
        <w:rPr>
          <w:b/>
          <w:bCs/>
        </w:rPr>
      </w:pPr>
    </w:p>
    <w:p w:rsidR="2686A806" w:rsidP="2686A806" w:rsidRDefault="2686A806" w14:paraId="3FB61553" w14:textId="1F2552F6">
      <w:pPr>
        <w:jc w:val="center"/>
        <w:rPr>
          <w:b/>
          <w:bCs/>
        </w:rPr>
      </w:pPr>
    </w:p>
    <w:p w:rsidR="2686A806" w:rsidP="2686A806" w:rsidRDefault="2686A806" w14:paraId="3D8C3913" w14:textId="31838CE6">
      <w:pPr>
        <w:jc w:val="center"/>
        <w:rPr>
          <w:b/>
          <w:bCs/>
        </w:rPr>
      </w:pPr>
    </w:p>
    <w:p w:rsidR="49D8BE0D" w:rsidP="49D8BE0D" w:rsidRDefault="49D8BE0D" w14:paraId="67AFA67E" w14:textId="6DF3AB9F">
      <w:pPr>
        <w:jc w:val="center"/>
        <w:rPr>
          <w:b/>
          <w:bCs/>
        </w:rPr>
      </w:pPr>
    </w:p>
    <w:p w:rsidR="1B370513" w:rsidP="1B370513" w:rsidRDefault="1B370513" w14:paraId="2CB34447" w14:textId="1F6D5F9F">
      <w:pPr>
        <w:jc w:val="center"/>
        <w:rPr>
          <w:b/>
          <w:bCs/>
        </w:rPr>
      </w:pPr>
    </w:p>
    <w:p w:rsidR="0F5C3769" w:rsidP="003464A6" w:rsidRDefault="00FC201B" w14:paraId="4A300E7A" w14:textId="638D007E">
      <w:pPr>
        <w:pStyle w:val="Heading1"/>
        <w:jc w:val="center"/>
      </w:pPr>
      <w:r>
        <w:t>Members:</w:t>
      </w:r>
    </w:p>
    <w:p w:rsidRPr="00BC7E67" w:rsidR="00FC201B" w:rsidP="007A5760" w:rsidRDefault="009B08FE" w14:paraId="6FBA7557" w14:textId="78609B73">
      <w:pPr>
        <w:jc w:val="center"/>
      </w:pPr>
      <w:r w:rsidRPr="00BC7E67">
        <w:t>Tim Huang</w:t>
      </w:r>
      <w:r w:rsidR="00BC7E67">
        <w:t xml:space="preserve"> -</w:t>
      </w:r>
      <w:r w:rsidRPr="00BC7E67" w:rsidR="00F170D5">
        <w:t xml:space="preserve"> Ryan Farruggia</w:t>
      </w:r>
      <w:r w:rsidR="00BC7E67">
        <w:t xml:space="preserve"> -</w:t>
      </w:r>
      <w:r w:rsidRPr="00BC7E67" w:rsidR="00F170D5">
        <w:t xml:space="preserve"> </w:t>
      </w:r>
      <w:r w:rsidRPr="00BC7E67" w:rsidR="000734B8">
        <w:t>Joshua Degmetich</w:t>
      </w:r>
      <w:r w:rsidR="00BC7E67">
        <w:t xml:space="preserve"> -</w:t>
      </w:r>
      <w:r w:rsidRPr="00BC7E67" w:rsidR="000734B8">
        <w:t xml:space="preserve"> </w:t>
      </w:r>
      <w:r w:rsidRPr="00BC7E67" w:rsidR="0076032A">
        <w:t>Kenneth Munk</w:t>
      </w:r>
      <w:r w:rsidR="00BC7E67">
        <w:t xml:space="preserve"> -</w:t>
      </w:r>
      <w:r w:rsidRPr="00BC7E67" w:rsidR="0076032A">
        <w:t xml:space="preserve"> Sean Hackett</w:t>
      </w:r>
    </w:p>
    <w:p w:rsidR="00BC7E67" w:rsidP="003464A6" w:rsidRDefault="00BC7E67" w14:paraId="0FFFAC35" w14:textId="1005B945">
      <w:pPr>
        <w:pStyle w:val="Heading2"/>
        <w:jc w:val="center"/>
      </w:pPr>
      <w:r>
        <w:t>Lead by:</w:t>
      </w:r>
    </w:p>
    <w:p w:rsidR="0F5C3769" w:rsidP="007A5760" w:rsidRDefault="007A5760" w14:paraId="30D29989" w14:textId="1C4D3060">
      <w:pPr>
        <w:jc w:val="center"/>
      </w:pPr>
      <w:r>
        <w:t>Kenneth Munk</w:t>
      </w:r>
    </w:p>
    <w:p w:rsidR="00F406F1" w:rsidP="003464A6" w:rsidRDefault="00F406F1" w14:paraId="2FE107B6" w14:textId="154FB20D">
      <w:pPr>
        <w:pStyle w:val="Heading1"/>
        <w:jc w:val="center"/>
      </w:pPr>
      <w:r>
        <w:t>Team contact directory:</w:t>
      </w:r>
    </w:p>
    <w:tbl>
      <w:tblPr>
        <w:tblStyle w:val="TableGrid"/>
        <w:tblW w:w="9686" w:type="dxa"/>
        <w:jc w:val="center"/>
        <w:tblLook w:val="04A0" w:firstRow="1" w:lastRow="0" w:firstColumn="1" w:lastColumn="0" w:noHBand="0" w:noVBand="1"/>
      </w:tblPr>
      <w:tblGrid>
        <w:gridCol w:w="1903"/>
        <w:gridCol w:w="1800"/>
        <w:gridCol w:w="2265"/>
        <w:gridCol w:w="1605"/>
        <w:gridCol w:w="2113"/>
      </w:tblGrid>
      <w:tr w:rsidR="005E2FDD" w:rsidTr="175C8642" w14:paraId="59CF93DC" w14:textId="2EEE8923">
        <w:trPr>
          <w:trHeight w:val="315"/>
        </w:trPr>
        <w:tc>
          <w:tcPr>
            <w:tcW w:w="1903" w:type="dxa"/>
            <w:tcMar/>
          </w:tcPr>
          <w:p w:rsidR="005E2FDD" w:rsidP="023352DB" w:rsidRDefault="005E2FDD" w14:paraId="0EBB31DC" w14:textId="61831709">
            <w:pPr>
              <w:pStyle w:val="Style1"/>
              <w:jc w:val="center"/>
            </w:pPr>
            <w:r>
              <w:t>Member</w:t>
            </w:r>
          </w:p>
        </w:tc>
        <w:tc>
          <w:tcPr>
            <w:tcW w:w="1800" w:type="dxa"/>
            <w:tcMar/>
          </w:tcPr>
          <w:p w:rsidR="005E2FDD" w:rsidP="023352DB" w:rsidRDefault="005E2FDD" w14:paraId="3E746F8E" w14:textId="088E165C">
            <w:pPr>
              <w:pStyle w:val="Style1"/>
              <w:jc w:val="center"/>
            </w:pPr>
            <w:r>
              <w:t>Preferred Style</w:t>
            </w:r>
          </w:p>
        </w:tc>
        <w:tc>
          <w:tcPr>
            <w:tcW w:w="2265" w:type="dxa"/>
            <w:tcMar/>
          </w:tcPr>
          <w:p w:rsidR="005E2FDD" w:rsidP="023352DB" w:rsidRDefault="005E2FDD" w14:paraId="13E881FD" w14:textId="3D4E0EF9">
            <w:pPr>
              <w:pStyle w:val="Style1"/>
              <w:jc w:val="center"/>
            </w:pPr>
            <w:r>
              <w:t>Preferred Email</w:t>
            </w:r>
          </w:p>
        </w:tc>
        <w:tc>
          <w:tcPr>
            <w:tcW w:w="1605" w:type="dxa"/>
            <w:tcMar/>
          </w:tcPr>
          <w:p w:rsidR="005E2FDD" w:rsidP="023352DB" w:rsidRDefault="005E2FDD" w14:paraId="7C078D17" w14:textId="0B77FD81">
            <w:pPr>
              <w:pStyle w:val="Style1"/>
              <w:jc w:val="center"/>
            </w:pPr>
            <w:r>
              <w:t>SMS</w:t>
            </w:r>
          </w:p>
        </w:tc>
        <w:tc>
          <w:tcPr>
            <w:tcW w:w="2113" w:type="dxa"/>
            <w:tcMar/>
          </w:tcPr>
          <w:p w:rsidR="005E2FDD" w:rsidP="023352DB" w:rsidRDefault="005E2FDD" w14:paraId="10E10CDF" w14:textId="2CDDE24E">
            <w:pPr>
              <w:pStyle w:val="Style1"/>
              <w:jc w:val="center"/>
            </w:pPr>
            <w:r>
              <w:t>Discord</w:t>
            </w:r>
          </w:p>
        </w:tc>
      </w:tr>
      <w:tr w:rsidR="005E2FDD" w:rsidTr="175C8642" w14:paraId="007317FC" w14:textId="328EE575">
        <w:trPr>
          <w:trHeight w:val="315"/>
        </w:trPr>
        <w:tc>
          <w:tcPr>
            <w:tcW w:w="1903" w:type="dxa"/>
            <w:tcMar/>
          </w:tcPr>
          <w:p w:rsidR="005E2FDD" w:rsidP="005E2FDD" w:rsidRDefault="005E2FDD" w14:paraId="0B684DAB" w14:textId="63F405F3">
            <w:pPr>
              <w:pStyle w:val="Style1"/>
            </w:pPr>
            <w:r>
              <w:t>Tim Huang</w:t>
            </w:r>
          </w:p>
        </w:tc>
        <w:tc>
          <w:tcPr>
            <w:tcW w:w="1800" w:type="dxa"/>
            <w:tcMar/>
          </w:tcPr>
          <w:p w:rsidR="005E2FDD" w:rsidP="005E2FDD" w:rsidRDefault="1A9DAD5E" w14:paraId="3B785E6E" w14:textId="37030169">
            <w:pPr>
              <w:pStyle w:val="Style1"/>
            </w:pPr>
            <w:r>
              <w:t>Email/</w:t>
            </w:r>
            <w:r w:rsidR="30A76B48">
              <w:t>Discord</w:t>
            </w:r>
          </w:p>
        </w:tc>
        <w:tc>
          <w:tcPr>
            <w:tcW w:w="2265" w:type="dxa"/>
            <w:tcMar/>
          </w:tcPr>
          <w:p w:rsidR="005E2FDD" w:rsidP="005E2FDD" w:rsidRDefault="6ECF2878" w14:paraId="13CB7C7A" w14:textId="103EB59C">
            <w:pPr>
              <w:pStyle w:val="Style1"/>
            </w:pPr>
            <w:bookmarkStart w:name="_Int_8z90GIaf" w:id="0"/>
            <w:r>
              <w:t>timhuang</w:t>
            </w:r>
            <w:r w:rsidR="3DEFC365">
              <w:t>@csus</w:t>
            </w:r>
            <w:r w:rsidR="56184F22">
              <w:t>.</w:t>
            </w:r>
            <w:r>
              <w:t>edu</w:t>
            </w:r>
            <w:bookmarkEnd w:id="0"/>
          </w:p>
        </w:tc>
        <w:tc>
          <w:tcPr>
            <w:tcW w:w="1605" w:type="dxa"/>
            <w:tcMar/>
          </w:tcPr>
          <w:p w:rsidR="005E2FDD" w:rsidP="005E2FDD" w:rsidRDefault="6ECF2878" w14:paraId="32735FC4" w14:textId="601ADCC2">
            <w:pPr>
              <w:pStyle w:val="Style1"/>
            </w:pPr>
            <w:r>
              <w:t>(916)</w:t>
            </w:r>
            <w:r w:rsidR="739B11B7">
              <w:t>298-3775</w:t>
            </w:r>
          </w:p>
        </w:tc>
        <w:tc>
          <w:tcPr>
            <w:tcW w:w="2113" w:type="dxa"/>
            <w:tcMar/>
          </w:tcPr>
          <w:p w:rsidR="005E2FDD" w:rsidP="005E2FDD" w:rsidRDefault="739B11B7" w14:paraId="763A730B" w14:textId="559E2169">
            <w:pPr>
              <w:pStyle w:val="Style1"/>
            </w:pPr>
            <w:r>
              <w:t>timh#96</w:t>
            </w:r>
            <w:r w:rsidR="16ED27BF">
              <w:t>11</w:t>
            </w:r>
          </w:p>
        </w:tc>
      </w:tr>
      <w:tr w:rsidR="005E2FDD" w:rsidTr="175C8642" w14:paraId="5F4E443C" w14:textId="61726FBF">
        <w:trPr>
          <w:trHeight w:val="315"/>
        </w:trPr>
        <w:tc>
          <w:tcPr>
            <w:tcW w:w="1903" w:type="dxa"/>
            <w:tcMar/>
          </w:tcPr>
          <w:p w:rsidR="005E2FDD" w:rsidP="005E2FDD" w:rsidRDefault="00AE329D" w14:paraId="5A6BD2D8" w14:textId="76E56FDB">
            <w:pPr>
              <w:pStyle w:val="Style1"/>
            </w:pPr>
            <w:r>
              <w:t>Ryan Farruggia</w:t>
            </w:r>
          </w:p>
        </w:tc>
        <w:tc>
          <w:tcPr>
            <w:tcW w:w="1800" w:type="dxa"/>
            <w:tcMar/>
          </w:tcPr>
          <w:p w:rsidR="005E2FDD" w:rsidP="005E2FDD" w:rsidRDefault="739B11B7" w14:paraId="7584A06D" w14:textId="323FC102">
            <w:pPr>
              <w:pStyle w:val="Style1"/>
            </w:pPr>
            <w:r>
              <w:t>E</w:t>
            </w:r>
            <w:r w:rsidR="16ED27BF">
              <w:t>mail</w:t>
            </w:r>
          </w:p>
        </w:tc>
        <w:tc>
          <w:tcPr>
            <w:tcW w:w="2265" w:type="dxa"/>
            <w:tcMar/>
          </w:tcPr>
          <w:p w:rsidR="005E2FDD" w:rsidP="005E2FDD" w:rsidRDefault="39B54FE8" w14:paraId="7C0B79D8" w14:textId="3A947105">
            <w:pPr>
              <w:pStyle w:val="Style1"/>
            </w:pPr>
            <w:r>
              <w:t>rjfarruggia</w:t>
            </w:r>
            <w:r w:rsidR="2C6CF7CB">
              <w:t>@csus.edu</w:t>
            </w:r>
          </w:p>
        </w:tc>
        <w:tc>
          <w:tcPr>
            <w:tcW w:w="1605" w:type="dxa"/>
            <w:tcMar/>
          </w:tcPr>
          <w:p w:rsidR="005E2FDD" w:rsidP="005E2FDD" w:rsidRDefault="3BDBA59F" w14:paraId="30D5C636" w14:textId="559ACA8B">
            <w:pPr>
              <w:pStyle w:val="Style1"/>
            </w:pPr>
            <w:r>
              <w:t>(916)9555994</w:t>
            </w:r>
          </w:p>
        </w:tc>
        <w:tc>
          <w:tcPr>
            <w:tcW w:w="2113" w:type="dxa"/>
            <w:tcMar/>
          </w:tcPr>
          <w:p w:rsidR="005E2FDD" w:rsidP="005E2FDD" w:rsidRDefault="3BDBA59F" w14:paraId="6EA83110" w14:textId="07DFCE82">
            <w:pPr>
              <w:pStyle w:val="Style1"/>
            </w:pPr>
            <w:r>
              <w:t>ryan_#5806</w:t>
            </w:r>
          </w:p>
        </w:tc>
      </w:tr>
      <w:tr w:rsidR="005E2FDD" w:rsidTr="175C8642" w14:paraId="0C4FD450" w14:textId="78989895">
        <w:trPr>
          <w:trHeight w:val="315"/>
        </w:trPr>
        <w:tc>
          <w:tcPr>
            <w:tcW w:w="1903" w:type="dxa"/>
            <w:tcMar/>
          </w:tcPr>
          <w:p w:rsidR="005E2FDD" w:rsidP="005E2FDD" w:rsidRDefault="00AE329D" w14:paraId="589C99DF" w14:textId="6960A54D">
            <w:pPr>
              <w:pStyle w:val="Style1"/>
            </w:pPr>
            <w:r>
              <w:t>Joshua Degmetich</w:t>
            </w:r>
          </w:p>
        </w:tc>
        <w:tc>
          <w:tcPr>
            <w:tcW w:w="1800" w:type="dxa"/>
            <w:tcMar/>
          </w:tcPr>
          <w:p w:rsidR="005E2FDD" w:rsidP="005E2FDD" w:rsidRDefault="47AE07A0" w14:paraId="0AC7E551" w14:textId="1DD61EAD">
            <w:pPr>
              <w:pStyle w:val="Style1"/>
            </w:pPr>
            <w:r>
              <w:t>Email</w:t>
            </w:r>
          </w:p>
        </w:tc>
        <w:tc>
          <w:tcPr>
            <w:tcW w:w="2265" w:type="dxa"/>
            <w:tcMar/>
          </w:tcPr>
          <w:p w:rsidR="005E2FDD" w:rsidP="005E2FDD" w:rsidRDefault="12D925FF" w14:paraId="31B51E15" w14:textId="1B3AAEAB">
            <w:pPr>
              <w:pStyle w:val="Style1"/>
            </w:pPr>
            <w:r>
              <w:t>jdegmetich@csus.edu</w:t>
            </w:r>
          </w:p>
        </w:tc>
        <w:tc>
          <w:tcPr>
            <w:tcW w:w="1605" w:type="dxa"/>
            <w:tcMar/>
          </w:tcPr>
          <w:p w:rsidR="005E2FDD" w:rsidP="005E2FDD" w:rsidRDefault="12D925FF" w14:paraId="0EFDCC60" w14:textId="22A7A2F6">
            <w:pPr>
              <w:pStyle w:val="Style1"/>
            </w:pPr>
            <w:r>
              <w:t>(916)514-2583</w:t>
            </w:r>
          </w:p>
        </w:tc>
        <w:tc>
          <w:tcPr>
            <w:tcW w:w="2113" w:type="dxa"/>
            <w:tcMar/>
          </w:tcPr>
          <w:p w:rsidR="005E2FDD" w:rsidP="005E2FDD" w:rsidRDefault="6CEEC5CF" w14:paraId="64F16825" w14:textId="7E5856E0">
            <w:pPr>
              <w:pStyle w:val="Style1"/>
            </w:pPr>
            <w:r>
              <w:t>akivo</w:t>
            </w:r>
            <w:r w:rsidR="50BBEC40">
              <w:t>#6125</w:t>
            </w:r>
          </w:p>
        </w:tc>
      </w:tr>
      <w:tr w:rsidR="005E2FDD" w:rsidTr="175C8642" w14:paraId="1001462B" w14:textId="10EA4300">
        <w:trPr>
          <w:trHeight w:val="315"/>
        </w:trPr>
        <w:tc>
          <w:tcPr>
            <w:tcW w:w="1903" w:type="dxa"/>
            <w:tcMar/>
          </w:tcPr>
          <w:p w:rsidR="005E2FDD" w:rsidP="005E2FDD" w:rsidRDefault="00AE329D" w14:paraId="6D90BBE1" w14:textId="2292B08F">
            <w:pPr>
              <w:pStyle w:val="Style1"/>
            </w:pPr>
            <w:r>
              <w:t>Kenneth Munk</w:t>
            </w:r>
          </w:p>
        </w:tc>
        <w:tc>
          <w:tcPr>
            <w:tcW w:w="1800" w:type="dxa"/>
            <w:tcMar/>
          </w:tcPr>
          <w:p w:rsidR="005E2FDD" w:rsidP="005E2FDD" w:rsidRDefault="00AA553C" w14:paraId="64849721" w14:textId="21DC844B">
            <w:pPr>
              <w:pStyle w:val="Style1"/>
            </w:pPr>
            <w:r>
              <w:t>Teams</w:t>
            </w:r>
            <w:r w:rsidR="00CC650C">
              <w:t xml:space="preserve"> (</w:t>
            </w:r>
            <w:r w:rsidR="00AA6762">
              <w:t>fastest</w:t>
            </w:r>
            <w:r w:rsidR="00CC650C">
              <w:t>)</w:t>
            </w:r>
            <w:r w:rsidR="006F2A11">
              <w:br/>
            </w:r>
            <w:r w:rsidR="006F2A11">
              <w:t xml:space="preserve">Discord </w:t>
            </w:r>
            <w:r w:rsidR="00A246AF">
              <w:t>(</w:t>
            </w:r>
            <w:r w:rsidR="00D879BD">
              <w:t>general)</w:t>
            </w:r>
          </w:p>
        </w:tc>
        <w:tc>
          <w:tcPr>
            <w:tcW w:w="2265" w:type="dxa"/>
            <w:tcMar/>
          </w:tcPr>
          <w:p w:rsidR="005E2FDD" w:rsidP="005E2FDD" w:rsidRDefault="00AA553C" w14:paraId="4DA6B883" w14:textId="198C9ECD">
            <w:pPr>
              <w:pStyle w:val="Style1"/>
            </w:pPr>
            <w:r>
              <w:t>kmunk@csus.edu</w:t>
            </w:r>
          </w:p>
        </w:tc>
        <w:tc>
          <w:tcPr>
            <w:tcW w:w="1605" w:type="dxa"/>
            <w:tcMar/>
          </w:tcPr>
          <w:p w:rsidR="005E2FDD" w:rsidP="005E2FDD" w:rsidRDefault="00AA6762" w14:paraId="3B05C283" w14:textId="126C7C65">
            <w:pPr>
              <w:pStyle w:val="Style1"/>
            </w:pPr>
            <w:r>
              <w:t>(503)400-2632</w:t>
            </w:r>
          </w:p>
        </w:tc>
        <w:tc>
          <w:tcPr>
            <w:tcW w:w="2113" w:type="dxa"/>
            <w:tcMar/>
          </w:tcPr>
          <w:p w:rsidR="005E2FDD" w:rsidP="00A13DE6" w:rsidRDefault="00A13DE6" w14:paraId="1DA30DCE" w14:textId="1E4558C5">
            <w:pPr>
              <w:pStyle w:val="Style1"/>
            </w:pPr>
            <w:r w:rsidRPr="00A13DE6">
              <w:t>RogueGeneral#9150</w:t>
            </w:r>
          </w:p>
        </w:tc>
      </w:tr>
      <w:tr w:rsidR="005E2FDD" w:rsidTr="175C8642" w14:paraId="1985C531" w14:textId="534BB653">
        <w:trPr>
          <w:trHeight w:val="326"/>
        </w:trPr>
        <w:tc>
          <w:tcPr>
            <w:tcW w:w="1903" w:type="dxa"/>
            <w:tcMar/>
          </w:tcPr>
          <w:p w:rsidR="005E2FDD" w:rsidP="005E2FDD" w:rsidRDefault="00FE4EC1" w14:paraId="1BEDAB87" w14:textId="3A4ED5EA">
            <w:pPr>
              <w:pStyle w:val="Style1"/>
            </w:pPr>
            <w:r>
              <w:t>Sean Hackett</w:t>
            </w:r>
          </w:p>
        </w:tc>
        <w:tc>
          <w:tcPr>
            <w:tcW w:w="1800" w:type="dxa"/>
            <w:tcMar/>
          </w:tcPr>
          <w:p w:rsidR="005E2FDD" w:rsidP="005E2FDD" w:rsidRDefault="005E2FDD" w14:paraId="07DA0D99" w14:textId="5F40D2D9">
            <w:pPr>
              <w:pStyle w:val="Style1"/>
            </w:pPr>
            <w:r w:rsidR="45D4F6E8">
              <w:rPr/>
              <w:t>Email/Discord</w:t>
            </w:r>
          </w:p>
        </w:tc>
        <w:tc>
          <w:tcPr>
            <w:tcW w:w="2265" w:type="dxa"/>
            <w:tcMar/>
          </w:tcPr>
          <w:p w:rsidR="005E2FDD" w:rsidP="005E2FDD" w:rsidRDefault="005E2FDD" w14:paraId="534858DC" w14:textId="7EC03850">
            <w:pPr>
              <w:pStyle w:val="Style1"/>
            </w:pPr>
            <w:r w:rsidR="45D4F6E8">
              <w:rPr/>
              <w:t>shackett@csus.edu</w:t>
            </w:r>
          </w:p>
        </w:tc>
        <w:tc>
          <w:tcPr>
            <w:tcW w:w="1605" w:type="dxa"/>
            <w:tcMar/>
          </w:tcPr>
          <w:p w:rsidR="005E2FDD" w:rsidP="005E2FDD" w:rsidRDefault="005E2FDD" w14:paraId="27768BC4" w14:textId="03B231A2">
            <w:pPr>
              <w:pStyle w:val="Style1"/>
            </w:pPr>
            <w:r w:rsidR="45D4F6E8">
              <w:rPr/>
              <w:t>(916)585-6994</w:t>
            </w:r>
          </w:p>
        </w:tc>
        <w:tc>
          <w:tcPr>
            <w:tcW w:w="2113" w:type="dxa"/>
            <w:tcMar/>
          </w:tcPr>
          <w:p w:rsidR="005E2FDD" w:rsidP="005E2FDD" w:rsidRDefault="005E2FDD" w14:paraId="136EED92" w14:textId="565CBE7F">
            <w:pPr>
              <w:pStyle w:val="Style1"/>
            </w:pPr>
            <w:r w:rsidR="06EBF0BE">
              <w:rPr/>
              <w:t>seanh554#3873</w:t>
            </w:r>
          </w:p>
        </w:tc>
      </w:tr>
    </w:tbl>
    <w:p w:rsidR="175C8642" w:rsidRDefault="175C8642" w14:paraId="458693E8" w14:textId="4FAD4B9F"/>
    <w:p w:rsidR="0F5C3769" w:rsidP="002E6FFA" w:rsidRDefault="002E6FFA" w14:paraId="72713DE8" w14:textId="5A8DACF5">
      <w:pPr>
        <w:pStyle w:val="Heading1"/>
        <w:jc w:val="center"/>
      </w:pPr>
      <w:r>
        <w:t>Member bios:</w:t>
      </w:r>
    </w:p>
    <w:p w:rsidR="002E6FFA" w:rsidP="002E6FFA" w:rsidRDefault="002E6FFA" w14:paraId="0133DF24" w14:textId="5A66B6AF">
      <w:pPr>
        <w:pStyle w:val="Heading2"/>
      </w:pPr>
      <w:r>
        <w:t>Tim Huang</w:t>
      </w:r>
    </w:p>
    <w:p w:rsidRPr="002E6FFA" w:rsidR="002E6FFA" w:rsidP="002E6FFA" w:rsidRDefault="5E2E1019" w14:paraId="713C784B" w14:textId="7325CFB8">
      <w:r w:rsidRPr="5E2E1019">
        <w:rPr>
          <w:b/>
          <w:bCs/>
        </w:rPr>
        <w:t>Development:</w:t>
      </w:r>
      <w:r w:rsidRPr="3A970323" w:rsidR="3A970323">
        <w:rPr>
          <w:b/>
          <w:bCs/>
        </w:rPr>
        <w:t xml:space="preserve"> </w:t>
      </w:r>
      <w:r w:rsidR="3A970323">
        <w:t>C</w:t>
      </w:r>
      <w:r w:rsidR="16FFF62D">
        <w:t>++, Java</w:t>
      </w:r>
      <w:r w:rsidR="5DA4223B">
        <w:t xml:space="preserve">, </w:t>
      </w:r>
      <w:r w:rsidR="2EE38AFB">
        <w:t>Python, SQL</w:t>
      </w:r>
    </w:p>
    <w:p w:rsidR="19AD1199" w:rsidP="19AD1199" w:rsidRDefault="5FC2F00E" w14:paraId="695EBBBA" w14:textId="22424396">
      <w:r w:rsidRPr="028B1838">
        <w:rPr>
          <w:b/>
        </w:rPr>
        <w:t xml:space="preserve">Testing/Quality </w:t>
      </w:r>
      <w:r w:rsidRPr="028B1838" w:rsidR="60513DA7">
        <w:rPr>
          <w:b/>
        </w:rPr>
        <w:t>Assurance</w:t>
      </w:r>
      <w:r w:rsidR="60513DA7">
        <w:t xml:space="preserve">: No </w:t>
      </w:r>
      <w:r w:rsidR="3BE6EC29">
        <w:t>experience</w:t>
      </w:r>
    </w:p>
    <w:p w:rsidR="0F5C3769" w:rsidP="002E6FFA" w:rsidRDefault="002E6FFA" w14:paraId="17139AAB" w14:textId="5CF2915D">
      <w:pPr>
        <w:pStyle w:val="Heading2"/>
      </w:pPr>
      <w:r>
        <w:t>Ryan Farruggia</w:t>
      </w:r>
    </w:p>
    <w:p w:rsidR="002E6FFA" w:rsidP="002E6FFA" w:rsidRDefault="12D925FF" w14:paraId="2D505D20" w14:textId="1252EE42">
      <w:r w:rsidRPr="50BBEC40">
        <w:rPr>
          <w:b/>
        </w:rPr>
        <w:t>Development:</w:t>
      </w:r>
      <w:r>
        <w:t xml:space="preserve"> Sass, JavaScript, MongoDB, Python</w:t>
      </w:r>
    </w:p>
    <w:p w:rsidR="00C50DFD" w:rsidP="002E6FFA" w:rsidRDefault="00C50DFD" w14:paraId="19DA4CD8" w14:textId="00227D0E">
      <w:r w:rsidRPr="00C50DFD">
        <w:rPr>
          <w:b/>
          <w:bCs/>
        </w:rPr>
        <w:t>Specializations:</w:t>
      </w:r>
      <w:r>
        <w:t xml:space="preserve"> Web Development</w:t>
      </w:r>
    </w:p>
    <w:p w:rsidR="4F270C4B" w:rsidP="4F270C4B" w:rsidRDefault="4F270C4B" w14:paraId="1D1E39C8" w14:textId="3D9F4C6B">
      <w:r w:rsidRPr="66C5AA2A">
        <w:rPr>
          <w:b/>
        </w:rPr>
        <w:t>Testing</w:t>
      </w:r>
      <w:r w:rsidRPr="66C5AA2A" w:rsidR="72792252">
        <w:rPr>
          <w:b/>
        </w:rPr>
        <w:t>/Quality Assurance</w:t>
      </w:r>
      <w:r w:rsidRPr="50BBEC40" w:rsidR="72792252">
        <w:rPr>
          <w:b/>
        </w:rPr>
        <w:t>:</w:t>
      </w:r>
      <w:r w:rsidR="72792252">
        <w:t xml:space="preserve"> </w:t>
      </w:r>
      <w:r w:rsidR="43B88B12">
        <w:t>No</w:t>
      </w:r>
      <w:r w:rsidR="391D4E61">
        <w:t xml:space="preserve"> experience</w:t>
      </w:r>
    </w:p>
    <w:p w:rsidR="002E6FFA" w:rsidP="002E6FFA" w:rsidRDefault="002E6FFA" w14:paraId="57AE4098" w14:textId="3C6AE981">
      <w:pPr>
        <w:pStyle w:val="Heading2"/>
      </w:pPr>
      <w:r>
        <w:t>Joshua Degmetich</w:t>
      </w:r>
    </w:p>
    <w:p w:rsidR="002E6FFA" w:rsidP="002E6FFA" w:rsidRDefault="2DFB4BFB" w14:paraId="6FC54787" w14:textId="085C2F41">
      <w:r w:rsidRPr="2DFB4BFB">
        <w:rPr>
          <w:b/>
          <w:bCs/>
        </w:rPr>
        <w:t xml:space="preserve">Development: </w:t>
      </w:r>
      <w:r w:rsidR="23600F4A">
        <w:t>Java</w:t>
      </w:r>
      <w:r w:rsidR="46B22551">
        <w:t>, C#,</w:t>
      </w:r>
      <w:r w:rsidR="17F18E11">
        <w:t xml:space="preserve"> </w:t>
      </w:r>
      <w:r w:rsidR="0C830CD8">
        <w:t>Python</w:t>
      </w:r>
      <w:r w:rsidR="3C1EB1DB">
        <w:t>, SQL</w:t>
      </w:r>
    </w:p>
    <w:p w:rsidR="0C830CD8" w:rsidP="0C830CD8" w:rsidRDefault="1A9EA97D" w14:paraId="4D41FEF1" w14:textId="53E912AF">
      <w:r w:rsidRPr="1A9EA97D">
        <w:rPr>
          <w:b/>
          <w:bCs/>
        </w:rPr>
        <w:t>Testing/Quality Assurance</w:t>
      </w:r>
      <w:r w:rsidRPr="04D9E282" w:rsidR="04D9E282">
        <w:rPr>
          <w:b/>
          <w:bCs/>
        </w:rPr>
        <w:t xml:space="preserve">: </w:t>
      </w:r>
      <w:r w:rsidR="67E895AE">
        <w:t xml:space="preserve">No </w:t>
      </w:r>
      <w:r w:rsidR="5D4D58FD">
        <w:t>experience</w:t>
      </w:r>
      <w:r w:rsidR="23F1850C">
        <w:t>, eager to learn</w:t>
      </w:r>
    </w:p>
    <w:p w:rsidR="002E6FFA" w:rsidP="002E6FFA" w:rsidRDefault="002E6FFA" w14:paraId="4431FC88" w14:textId="06CE9B8F">
      <w:pPr>
        <w:pStyle w:val="Heading2"/>
      </w:pPr>
      <w:r>
        <w:t>Kenneth Munk</w:t>
      </w:r>
    </w:p>
    <w:p w:rsidR="008C7CEF" w:rsidP="002E6FFA" w:rsidRDefault="00093529" w14:paraId="35A16D3F" w14:textId="01FC9A53">
      <w:r w:rsidRPr="00F90FDB">
        <w:rPr>
          <w:b/>
          <w:bCs/>
        </w:rPr>
        <w:t>Development:</w:t>
      </w:r>
      <w:r>
        <w:t xml:space="preserve"> </w:t>
      </w:r>
      <w:r w:rsidR="00CF2C3C">
        <w:t xml:space="preserve">Java, C#, C++, C, Python, Bash, Batch, </w:t>
      </w:r>
      <w:r w:rsidR="007E3BBA">
        <w:t xml:space="preserve">Powershell, </w:t>
      </w:r>
      <w:r w:rsidR="00AB5F05">
        <w:t>Postgres</w:t>
      </w:r>
      <w:r w:rsidR="004246AD">
        <w:t xml:space="preserve"> SQ</w:t>
      </w:r>
      <w:r w:rsidR="0030177F">
        <w:t xml:space="preserve">L, MySQL, </w:t>
      </w:r>
      <w:r w:rsidR="003D0F4D">
        <w:t>SQL</w:t>
      </w:r>
    </w:p>
    <w:p w:rsidR="0006338F" w:rsidP="002E6FFA" w:rsidRDefault="0006338F" w14:paraId="5306A44D" w14:textId="2B0C34F3">
      <w:r w:rsidRPr="00D304C9">
        <w:rPr>
          <w:b/>
          <w:bCs/>
        </w:rPr>
        <w:t>Specializations:</w:t>
      </w:r>
      <w:r>
        <w:t xml:space="preserve"> Client Software, </w:t>
      </w:r>
      <w:r w:rsidR="00A712A1">
        <w:t xml:space="preserve">Tools, </w:t>
      </w:r>
      <w:r w:rsidR="00D304C9">
        <w:t>and Databases</w:t>
      </w:r>
    </w:p>
    <w:p w:rsidR="00266343" w:rsidP="002E6FFA" w:rsidRDefault="00266343" w14:paraId="0C9665AB" w14:textId="450812D2">
      <w:r w:rsidRPr="00F90FDB">
        <w:rPr>
          <w:b/>
          <w:bCs/>
        </w:rPr>
        <w:t>Testing/Quality Assurance</w:t>
      </w:r>
      <w:r w:rsidRPr="00F90FDB" w:rsidR="004C1BBF">
        <w:rPr>
          <w:b/>
          <w:bCs/>
        </w:rPr>
        <w:t>:</w:t>
      </w:r>
      <w:r w:rsidR="004C1BBF">
        <w:t xml:space="preserve"> </w:t>
      </w:r>
      <w:r w:rsidR="00953514">
        <w:t>Hardware/software with Intel</w:t>
      </w:r>
      <w:r w:rsidR="00D67371">
        <w:t>, seeking to improve</w:t>
      </w:r>
    </w:p>
    <w:p w:rsidRPr="002E6FFA" w:rsidR="002E6FFA" w:rsidP="002E6FFA" w:rsidRDefault="002E6FFA" w14:paraId="67695829" w14:textId="538816D2">
      <w:pPr>
        <w:pStyle w:val="Heading2"/>
      </w:pPr>
      <w:r w:rsidR="366E8D1A">
        <w:rPr/>
        <w:t>Sean Hackett</w:t>
      </w:r>
    </w:p>
    <w:p w:rsidR="2189DD73" w:rsidRDefault="2189DD73" w14:paraId="145EECE9" w14:textId="3B41BB58">
      <w:r w:rsidRPr="45D4F6E8" w:rsidR="2189DD73">
        <w:rPr>
          <w:b w:val="1"/>
          <w:bCs w:val="1"/>
        </w:rPr>
        <w:t xml:space="preserve">Development: </w:t>
      </w:r>
      <w:r w:rsidR="630C171D">
        <w:rPr/>
        <w:t>Java</w:t>
      </w:r>
      <w:r w:rsidR="4A9A00E7">
        <w:rPr/>
        <w:t>, C#,</w:t>
      </w:r>
      <w:r w:rsidR="17EB8CB2">
        <w:rPr/>
        <w:t xml:space="preserve"> C, C++</w:t>
      </w:r>
      <w:r w:rsidR="4F74CC31">
        <w:rPr/>
        <w:t>, SQL, MySQL</w:t>
      </w:r>
    </w:p>
    <w:p w:rsidR="0F5C3769" w:rsidP="175C8642" w:rsidRDefault="0F5C3769" w14:paraId="281D280D" w14:textId="4E33FBEF">
      <w:pPr>
        <w:rPr>
          <w:del w:author="Abadi, Salar K" w:date="2022-06-06T21:06:03.951Z" w:id="617587991"/>
        </w:rPr>
      </w:pPr>
      <w:r w:rsidRPr="175C8642" w:rsidR="79B5C625">
        <w:rPr>
          <w:b w:val="1"/>
          <w:bCs w:val="1"/>
        </w:rPr>
        <w:t>Testing/Quality Assurance</w:t>
      </w:r>
      <w:r w:rsidRPr="175C8642" w:rsidR="6D6246C8">
        <w:rPr>
          <w:b w:val="1"/>
          <w:bCs w:val="1"/>
        </w:rPr>
        <w:t xml:space="preserve">: </w:t>
      </w:r>
      <w:r w:rsidR="1A2525D7">
        <w:rPr/>
        <w:t xml:space="preserve">No </w:t>
      </w:r>
      <w:r w:rsidR="23174F66">
        <w:rPr/>
        <w:t>experience</w:t>
      </w:r>
    </w:p>
    <w:p w:rsidR="0F5C3769" w:rsidP="175C8642" w:rsidRDefault="0F5C3769" w14:paraId="7C255134" w14:textId="7D899784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pPrChange w:author="Munk, Kenneth Sherwood" w:date="2022-06-08T00:54:10.54Z">
          <w:pPr>
            <w:pStyle w:val="Normal"/>
          </w:pPr>
        </w:pPrChange>
      </w:pPr>
    </w:p>
    <w:p w:rsidR="0F5C3769" w:rsidP="0F5C3769" w:rsidRDefault="0F5C3769" w14:paraId="4AD51D9E" w14:textId="3D1CA1D1">
      <w:pPr>
        <w:jc w:val="center"/>
        <w:rPr>
          <w:b/>
          <w:bCs/>
          <w:sz w:val="36"/>
          <w:szCs w:val="36"/>
        </w:rPr>
      </w:pPr>
    </w:p>
    <w:p w:rsidR="0C830CD8" w:rsidP="0C830CD8" w:rsidRDefault="0C830CD8" w14:paraId="2616A088" w14:textId="2A69FC86">
      <w:pPr>
        <w:jc w:val="center"/>
        <w:rPr>
          <w:b/>
          <w:bCs/>
          <w:sz w:val="36"/>
          <w:szCs w:val="36"/>
        </w:rPr>
      </w:pPr>
    </w:p>
    <w:p w:rsidR="0C830CD8" w:rsidP="0C830CD8" w:rsidRDefault="01E7D027" w14:paraId="09AF9981" w14:textId="662D5544">
      <w:pPr>
        <w:jc w:val="center"/>
        <w:rPr>
          <w:color w:val="4472C4" w:themeColor="accent1"/>
          <w:sz w:val="24"/>
          <w:szCs w:val="24"/>
        </w:rPr>
      </w:pPr>
      <w:r w:rsidRPr="3E8AEC1A">
        <w:rPr>
          <w:color w:val="4472C4" w:themeColor="accent1"/>
          <w:sz w:val="24"/>
          <w:szCs w:val="24"/>
        </w:rPr>
        <w:t>Team Guidelines:</w:t>
      </w:r>
    </w:p>
    <w:p w:rsidR="3FCA9668" w:rsidP="003E7BCE" w:rsidRDefault="41A46D4C" w14:paraId="6AF41CE2" w14:textId="7B1B704F">
      <w:pPr>
        <w:pStyle w:val="ListParagraph"/>
        <w:numPr>
          <w:ilvl w:val="0"/>
          <w:numId w:val="26"/>
        </w:numPr>
        <w:spacing w:line="480" w:lineRule="auto"/>
        <w:rPr>
          <w:sz w:val="24"/>
          <w:szCs w:val="24"/>
        </w:rPr>
      </w:pPr>
      <w:r w:rsidRPr="3E8AEC1A">
        <w:rPr>
          <w:sz w:val="24"/>
          <w:szCs w:val="24"/>
        </w:rPr>
        <w:t xml:space="preserve">Meet </w:t>
      </w:r>
      <w:r w:rsidRPr="3E8AEC1A" w:rsidR="214469A0">
        <w:rPr>
          <w:sz w:val="24"/>
          <w:szCs w:val="24"/>
        </w:rPr>
        <w:t xml:space="preserve">virtually </w:t>
      </w:r>
      <w:r w:rsidR="00127EDE">
        <w:rPr>
          <w:sz w:val="24"/>
          <w:szCs w:val="24"/>
        </w:rPr>
        <w:t>1+</w:t>
      </w:r>
      <w:r w:rsidRPr="3E8AEC1A" w:rsidR="4091C080">
        <w:rPr>
          <w:sz w:val="24"/>
          <w:szCs w:val="24"/>
        </w:rPr>
        <w:t>*</w:t>
      </w:r>
      <w:r w:rsidRPr="3E8AEC1A">
        <w:rPr>
          <w:sz w:val="24"/>
          <w:szCs w:val="24"/>
        </w:rPr>
        <w:t xml:space="preserve"> times per </w:t>
      </w:r>
      <w:r w:rsidRPr="3E8AEC1A" w:rsidR="64F68353">
        <w:rPr>
          <w:sz w:val="24"/>
          <w:szCs w:val="24"/>
        </w:rPr>
        <w:t>week</w:t>
      </w:r>
      <w:r w:rsidRPr="3E8AEC1A" w:rsidR="16A92CEF">
        <w:rPr>
          <w:sz w:val="24"/>
          <w:szCs w:val="24"/>
        </w:rPr>
        <w:t xml:space="preserve"> </w:t>
      </w:r>
      <w:r w:rsidRPr="3E8AEC1A" w:rsidR="67E895AE">
        <w:rPr>
          <w:sz w:val="24"/>
          <w:szCs w:val="24"/>
        </w:rPr>
        <w:t xml:space="preserve">for </w:t>
      </w:r>
      <w:r w:rsidRPr="3E8AEC1A" w:rsidR="5D4D58FD">
        <w:rPr>
          <w:sz w:val="24"/>
          <w:szCs w:val="24"/>
        </w:rPr>
        <w:t>progress check</w:t>
      </w:r>
      <w:r w:rsidRPr="3E8AEC1A" w:rsidR="23F1850C">
        <w:rPr>
          <w:sz w:val="24"/>
          <w:szCs w:val="24"/>
        </w:rPr>
        <w:t>-in</w:t>
      </w:r>
      <w:r w:rsidRPr="1A69F146" w:rsidR="1A69F146">
        <w:rPr>
          <w:sz w:val="24"/>
          <w:szCs w:val="24"/>
        </w:rPr>
        <w:t>.</w:t>
      </w:r>
    </w:p>
    <w:p w:rsidR="00673413" w:rsidP="003E7BCE" w:rsidRDefault="00673413" w14:paraId="5B1247BC" w14:textId="1AA695D1">
      <w:pPr>
        <w:pStyle w:val="ListParagraph"/>
        <w:numPr>
          <w:ilvl w:val="0"/>
          <w:numId w:val="2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All members should </w:t>
      </w:r>
      <w:r w:rsidR="0073435F">
        <w:rPr>
          <w:sz w:val="24"/>
          <w:szCs w:val="24"/>
        </w:rPr>
        <w:t>have a github account created to facilitate efficient collaboration</w:t>
      </w:r>
    </w:p>
    <w:p w:rsidR="00581397" w:rsidP="00581397" w:rsidRDefault="00581397" w14:paraId="3AD843D3" w14:textId="2BC7EB37">
      <w:pPr>
        <w:pStyle w:val="ListParagraph"/>
        <w:numPr>
          <w:ilvl w:val="1"/>
          <w:numId w:val="2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project github will be made public for the benefit of everyone on the team </w:t>
      </w:r>
      <w:r w:rsidR="00133A4A">
        <w:rPr>
          <w:sz w:val="24"/>
          <w:szCs w:val="24"/>
        </w:rPr>
        <w:t>in the form of an additional professional portfolio piece</w:t>
      </w:r>
    </w:p>
    <w:p w:rsidR="00841F3C" w:rsidP="003E7BCE" w:rsidRDefault="00841F3C" w14:paraId="68BCBC9A" w14:textId="499CB13C">
      <w:pPr>
        <w:pStyle w:val="ListParagraph"/>
        <w:numPr>
          <w:ilvl w:val="0"/>
          <w:numId w:val="2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 members should maintain a</w:t>
      </w:r>
      <w:r w:rsidR="005D539E">
        <w:rPr>
          <w:sz w:val="24"/>
          <w:szCs w:val="24"/>
        </w:rPr>
        <w:t>t least 1 clone of the project repository</w:t>
      </w:r>
      <w:r w:rsidR="00340477">
        <w:rPr>
          <w:sz w:val="24"/>
          <w:szCs w:val="24"/>
        </w:rPr>
        <w:t xml:space="preserve"> on at least 1 device</w:t>
      </w:r>
    </w:p>
    <w:p w:rsidR="23F1850C" w:rsidP="003E7BCE" w:rsidRDefault="23F1850C" w14:paraId="71BBB550" w14:textId="3AEFD139">
      <w:pPr>
        <w:pStyle w:val="ListParagraph"/>
        <w:numPr>
          <w:ilvl w:val="0"/>
          <w:numId w:val="26"/>
        </w:numPr>
        <w:spacing w:line="480" w:lineRule="auto"/>
        <w:rPr>
          <w:sz w:val="24"/>
          <w:szCs w:val="24"/>
        </w:rPr>
      </w:pPr>
      <w:r w:rsidRPr="3E8AEC1A">
        <w:rPr>
          <w:sz w:val="24"/>
          <w:szCs w:val="24"/>
        </w:rPr>
        <w:t xml:space="preserve">Every member will do </w:t>
      </w:r>
      <w:r w:rsidRPr="3E8AEC1A" w:rsidR="5F6C26D0">
        <w:rPr>
          <w:sz w:val="24"/>
          <w:szCs w:val="24"/>
        </w:rPr>
        <w:t xml:space="preserve">their absolute </w:t>
      </w:r>
      <w:r w:rsidRPr="3E8AEC1A" w:rsidR="26E39767">
        <w:rPr>
          <w:sz w:val="24"/>
          <w:szCs w:val="24"/>
        </w:rPr>
        <w:t>best</w:t>
      </w:r>
      <w:r w:rsidRPr="3E8AEC1A" w:rsidR="5F6C26D0">
        <w:rPr>
          <w:sz w:val="24"/>
          <w:szCs w:val="24"/>
        </w:rPr>
        <w:t xml:space="preserve"> to </w:t>
      </w:r>
      <w:r w:rsidRPr="3E8AEC1A" w:rsidR="4A35AD6E">
        <w:rPr>
          <w:sz w:val="24"/>
          <w:szCs w:val="24"/>
        </w:rPr>
        <w:t xml:space="preserve">contribute </w:t>
      </w:r>
      <w:r w:rsidR="00EC4595">
        <w:rPr>
          <w:sz w:val="24"/>
          <w:szCs w:val="24"/>
        </w:rPr>
        <w:t>fairly</w:t>
      </w:r>
      <w:r w:rsidRPr="3E8AEC1A" w:rsidR="6D87C375">
        <w:rPr>
          <w:sz w:val="24"/>
          <w:szCs w:val="24"/>
        </w:rPr>
        <w:t xml:space="preserve"> and </w:t>
      </w:r>
      <w:r w:rsidRPr="3E8AEC1A" w:rsidR="1EAC1F78">
        <w:rPr>
          <w:sz w:val="24"/>
          <w:szCs w:val="24"/>
        </w:rPr>
        <w:t xml:space="preserve">in a </w:t>
      </w:r>
      <w:r w:rsidRPr="3E8AEC1A" w:rsidR="100694F5">
        <w:rPr>
          <w:sz w:val="24"/>
          <w:szCs w:val="24"/>
        </w:rPr>
        <w:t>timely manner</w:t>
      </w:r>
      <w:r w:rsidRPr="3E8AEC1A" w:rsidR="1E672889">
        <w:rPr>
          <w:sz w:val="24"/>
          <w:szCs w:val="24"/>
        </w:rPr>
        <w:t>.</w:t>
      </w:r>
    </w:p>
    <w:p w:rsidR="00336216" w:rsidP="003E7BCE" w:rsidRDefault="00336216" w14:paraId="028CD166" w14:textId="31F5DA13">
      <w:pPr>
        <w:pStyle w:val="ListParagraph"/>
        <w:numPr>
          <w:ilvl w:val="1"/>
          <w:numId w:val="2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Even small contributions matter</w:t>
      </w:r>
    </w:p>
    <w:p w:rsidR="00CE720F" w:rsidP="003E7BCE" w:rsidRDefault="00E53AEB" w14:paraId="017C090E" w14:textId="073884E7">
      <w:pPr>
        <w:pStyle w:val="ListParagraph"/>
        <w:numPr>
          <w:ilvl w:val="1"/>
          <w:numId w:val="26"/>
        </w:numPr>
        <w:spacing w:line="480" w:lineRule="auto"/>
        <w:rPr>
          <w:sz w:val="24"/>
          <w:szCs w:val="24"/>
        </w:rPr>
      </w:pPr>
      <w:r w:rsidRPr="45D4F6E8" w:rsidR="00E53AEB">
        <w:rPr>
          <w:sz w:val="24"/>
          <w:szCs w:val="24"/>
        </w:rPr>
        <w:t xml:space="preserve">If a </w:t>
      </w:r>
      <w:r w:rsidRPr="45D4F6E8" w:rsidR="00497A35">
        <w:rPr>
          <w:sz w:val="24"/>
          <w:szCs w:val="24"/>
        </w:rPr>
        <w:t xml:space="preserve">task </w:t>
      </w:r>
      <w:r w:rsidRPr="45D4F6E8" w:rsidR="00497A35">
        <w:rPr>
          <w:sz w:val="24"/>
          <w:szCs w:val="24"/>
        </w:rPr>
        <w:t>breaks</w:t>
      </w:r>
      <w:r w:rsidRPr="45D4F6E8" w:rsidR="00497A35">
        <w:rPr>
          <w:sz w:val="24"/>
          <w:szCs w:val="24"/>
        </w:rPr>
        <w:t xml:space="preserve"> the project temporarily, </w:t>
      </w:r>
      <w:r w:rsidRPr="45D4F6E8" w:rsidR="00955497">
        <w:rPr>
          <w:sz w:val="24"/>
          <w:szCs w:val="24"/>
        </w:rPr>
        <w:t>branch the project for later merging</w:t>
      </w:r>
    </w:p>
    <w:p w:rsidR="45D4F6E8" w:rsidP="45D4F6E8" w:rsidRDefault="45D4F6E8" w14:paraId="03ADC390" w14:textId="319417C4">
      <w:pPr>
        <w:pStyle w:val="ListParagraph"/>
        <w:numPr>
          <w:ilvl w:val="1"/>
          <w:numId w:val="26"/>
        </w:numPr>
        <w:spacing w:line="480" w:lineRule="auto"/>
        <w:rPr>
          <w:sz w:val="24"/>
          <w:szCs w:val="24"/>
        </w:rPr>
      </w:pPr>
      <w:r w:rsidRPr="45D4F6E8" w:rsidR="45D4F6E8">
        <w:rPr>
          <w:sz w:val="24"/>
          <w:szCs w:val="24"/>
        </w:rPr>
        <w:t>Merging code should be discussed during sync-up meetings or other all-</w:t>
      </w:r>
      <w:r w:rsidRPr="45D4F6E8" w:rsidR="45D4F6E8">
        <w:rPr>
          <w:sz w:val="24"/>
          <w:szCs w:val="24"/>
        </w:rPr>
        <w:t>hand meetings</w:t>
      </w:r>
      <w:r w:rsidRPr="45D4F6E8" w:rsidR="45D4F6E8">
        <w:rPr>
          <w:sz w:val="24"/>
          <w:szCs w:val="24"/>
        </w:rPr>
        <w:t xml:space="preserve"> in order to mitigate code disruptions via conflicting changes</w:t>
      </w:r>
    </w:p>
    <w:p w:rsidR="00451193" w:rsidP="00451193" w:rsidRDefault="00451193" w14:paraId="29925C16" w14:textId="6652021A">
      <w:pPr>
        <w:pStyle w:val="ListParagraph"/>
        <w:numPr>
          <w:ilvl w:val="1"/>
          <w:numId w:val="26"/>
        </w:numPr>
        <w:spacing w:line="480" w:lineRule="auto"/>
        <w:rPr>
          <w:sz w:val="24"/>
          <w:szCs w:val="24"/>
        </w:rPr>
      </w:pPr>
      <w:r w:rsidRPr="45D4F6E8" w:rsidR="00451193">
        <w:rPr>
          <w:sz w:val="24"/>
          <w:szCs w:val="24"/>
        </w:rPr>
        <w:t>Members who do not contribute to the project at all cannot share in the score of the project</w:t>
      </w:r>
    </w:p>
    <w:p w:rsidR="00451193" w:rsidP="00451193" w:rsidRDefault="00451193" w14:paraId="6EE39307" w14:textId="0C8EF204">
      <w:pPr>
        <w:pStyle w:val="ListParagraph"/>
        <w:numPr>
          <w:ilvl w:val="2"/>
          <w:numId w:val="26"/>
        </w:numPr>
        <w:spacing w:line="480" w:lineRule="auto"/>
        <w:rPr>
          <w:sz w:val="24"/>
          <w:szCs w:val="24"/>
        </w:rPr>
      </w:pPr>
      <w:r w:rsidRPr="45D4F6E8" w:rsidR="00451193">
        <w:rPr>
          <w:sz w:val="24"/>
          <w:szCs w:val="24"/>
        </w:rPr>
        <w:t>Member contributions</w:t>
      </w:r>
      <w:r w:rsidRPr="45D4F6E8" w:rsidR="00AB2E4E">
        <w:rPr>
          <w:sz w:val="24"/>
          <w:szCs w:val="24"/>
        </w:rPr>
        <w:t xml:space="preserve"> of</w:t>
      </w:r>
      <w:r w:rsidRPr="45D4F6E8" w:rsidR="00451193">
        <w:rPr>
          <w:sz w:val="24"/>
          <w:szCs w:val="24"/>
        </w:rPr>
        <w:t xml:space="preserve"> less than 10%</w:t>
      </w:r>
      <w:r w:rsidRPr="45D4F6E8" w:rsidR="0000015E">
        <w:rPr>
          <w:sz w:val="24"/>
          <w:szCs w:val="24"/>
        </w:rPr>
        <w:t xml:space="preserve"> of the </w:t>
      </w:r>
      <w:r w:rsidRPr="45D4F6E8" w:rsidR="005F6AF0">
        <w:rPr>
          <w:sz w:val="24"/>
          <w:szCs w:val="24"/>
        </w:rPr>
        <w:t>project code volume or contribution count</w:t>
      </w:r>
      <w:r w:rsidRPr="45D4F6E8" w:rsidR="00451193">
        <w:rPr>
          <w:sz w:val="24"/>
          <w:szCs w:val="24"/>
        </w:rPr>
        <w:t xml:space="preserve"> will be considered unbalanced</w:t>
      </w:r>
      <w:r w:rsidRPr="45D4F6E8" w:rsidR="006279C0">
        <w:rPr>
          <w:sz w:val="24"/>
          <w:szCs w:val="24"/>
        </w:rPr>
        <w:t xml:space="preserve"> and be rated accordingly</w:t>
      </w:r>
    </w:p>
    <w:p w:rsidR="00451193" w:rsidP="00451193" w:rsidRDefault="00451193" w14:paraId="5E1827B5" w14:textId="26F28F5B">
      <w:pPr>
        <w:pStyle w:val="ListParagraph"/>
        <w:numPr>
          <w:ilvl w:val="2"/>
          <w:numId w:val="26"/>
        </w:numPr>
        <w:spacing w:line="480" w:lineRule="auto"/>
        <w:rPr>
          <w:sz w:val="24"/>
          <w:szCs w:val="24"/>
        </w:rPr>
      </w:pPr>
      <w:r w:rsidRPr="45D4F6E8" w:rsidR="00451193">
        <w:rPr>
          <w:sz w:val="24"/>
          <w:szCs w:val="24"/>
        </w:rPr>
        <w:t xml:space="preserve">Members who’ve contributed more than 30% of the </w:t>
      </w:r>
      <w:r w:rsidRPr="45D4F6E8" w:rsidR="005F6AF0">
        <w:rPr>
          <w:sz w:val="24"/>
          <w:szCs w:val="24"/>
        </w:rPr>
        <w:t>project</w:t>
      </w:r>
      <w:r w:rsidRPr="45D4F6E8" w:rsidR="02912424">
        <w:rPr>
          <w:sz w:val="24"/>
          <w:szCs w:val="24"/>
        </w:rPr>
        <w:t xml:space="preserve"> code volume or contribution count</w:t>
      </w:r>
      <w:r w:rsidRPr="45D4F6E8" w:rsidR="00451193">
        <w:rPr>
          <w:sz w:val="24"/>
          <w:szCs w:val="24"/>
        </w:rPr>
        <w:t xml:space="preserve"> must delegate tasks</w:t>
      </w:r>
      <w:r w:rsidRPr="45D4F6E8" w:rsidR="4E859397">
        <w:rPr>
          <w:sz w:val="24"/>
          <w:szCs w:val="24"/>
        </w:rPr>
        <w:t xml:space="preserve"> to other members</w:t>
      </w:r>
      <w:r w:rsidRPr="45D4F6E8" w:rsidR="00451193">
        <w:rPr>
          <w:sz w:val="24"/>
          <w:szCs w:val="24"/>
        </w:rPr>
        <w:t xml:space="preserve"> to present opportunities to those who have less than 10%</w:t>
      </w:r>
      <w:r w:rsidRPr="45D4F6E8" w:rsidR="6EEE93FD">
        <w:rPr>
          <w:sz w:val="24"/>
          <w:szCs w:val="24"/>
        </w:rPr>
        <w:t xml:space="preserve"> or less than </w:t>
      </w:r>
      <w:r w:rsidRPr="45D4F6E8" w:rsidR="6455578A">
        <w:rPr>
          <w:sz w:val="24"/>
          <w:szCs w:val="24"/>
        </w:rPr>
        <w:t xml:space="preserve">their contribution value </w:t>
      </w:r>
      <w:r w:rsidRPr="45D4F6E8" w:rsidR="6455578A">
        <w:rPr>
          <w:sz w:val="24"/>
          <w:szCs w:val="24"/>
        </w:rPr>
        <w:t>to</w:t>
      </w:r>
      <w:r w:rsidRPr="45D4F6E8" w:rsidR="6455578A">
        <w:rPr>
          <w:sz w:val="24"/>
          <w:szCs w:val="24"/>
        </w:rPr>
        <w:t xml:space="preserve"> balance the load</w:t>
      </w:r>
    </w:p>
    <w:p w:rsidR="000528CD" w:rsidP="000528CD" w:rsidRDefault="000528CD" w14:paraId="1743DEDA" w14:textId="74FA2660">
      <w:pPr>
        <w:pStyle w:val="ListParagraph"/>
        <w:numPr>
          <w:ilvl w:val="1"/>
          <w:numId w:val="26"/>
        </w:numPr>
        <w:spacing w:line="480" w:lineRule="auto"/>
        <w:rPr>
          <w:sz w:val="24"/>
          <w:szCs w:val="24"/>
        </w:rPr>
      </w:pPr>
      <w:r w:rsidRPr="45D4F6E8" w:rsidR="000528CD">
        <w:rPr>
          <w:sz w:val="24"/>
          <w:szCs w:val="24"/>
        </w:rPr>
        <w:t>If a member is doing research on a problem, research findings must be documented within the project files</w:t>
      </w:r>
      <w:r w:rsidRPr="45D4F6E8" w:rsidR="00F1587A">
        <w:rPr>
          <w:sz w:val="24"/>
          <w:szCs w:val="24"/>
        </w:rPr>
        <w:t xml:space="preserve"> in the form of </w:t>
      </w:r>
      <w:r w:rsidRPr="45D4F6E8" w:rsidR="006C122E">
        <w:rPr>
          <w:sz w:val="24"/>
          <w:szCs w:val="24"/>
        </w:rPr>
        <w:t>Microsoft Word documents</w:t>
      </w:r>
      <w:r w:rsidRPr="45D4F6E8" w:rsidR="000528CD">
        <w:rPr>
          <w:sz w:val="24"/>
          <w:szCs w:val="24"/>
        </w:rPr>
        <w:t xml:space="preserve"> </w:t>
      </w:r>
      <w:r w:rsidRPr="45D4F6E8" w:rsidR="00B3176A">
        <w:rPr>
          <w:sz w:val="24"/>
          <w:szCs w:val="24"/>
        </w:rPr>
        <w:t>to indicate progress</w:t>
      </w:r>
      <w:r w:rsidRPr="45D4F6E8" w:rsidR="0022284A">
        <w:rPr>
          <w:sz w:val="24"/>
          <w:szCs w:val="24"/>
        </w:rPr>
        <w:t xml:space="preserve"> which will be counted towards the code </w:t>
      </w:r>
      <w:r w:rsidRPr="45D4F6E8" w:rsidR="00802CD3">
        <w:rPr>
          <w:sz w:val="24"/>
          <w:szCs w:val="24"/>
        </w:rPr>
        <w:t>volume for fairness</w:t>
      </w:r>
      <w:r w:rsidRPr="45D4F6E8" w:rsidR="006A42B2">
        <w:rPr>
          <w:sz w:val="24"/>
          <w:szCs w:val="24"/>
        </w:rPr>
        <w:t xml:space="preserve"> </w:t>
      </w:r>
      <w:r w:rsidRPr="45D4F6E8" w:rsidR="00BD66A2">
        <w:rPr>
          <w:sz w:val="24"/>
          <w:szCs w:val="24"/>
        </w:rPr>
        <w:t xml:space="preserve">to </w:t>
      </w:r>
      <w:r w:rsidRPr="45D4F6E8" w:rsidR="007D3A6E">
        <w:rPr>
          <w:sz w:val="24"/>
          <w:szCs w:val="24"/>
        </w:rPr>
        <w:t>everyone</w:t>
      </w:r>
    </w:p>
    <w:p w:rsidRPr="00451193" w:rsidR="00ED0F19" w:rsidP="000528CD" w:rsidRDefault="009639DE" w14:paraId="194ED9B2" w14:textId="14A3AAFA">
      <w:pPr>
        <w:pStyle w:val="ListParagraph"/>
        <w:numPr>
          <w:ilvl w:val="1"/>
          <w:numId w:val="26"/>
        </w:numPr>
        <w:spacing w:line="480" w:lineRule="auto"/>
        <w:rPr>
          <w:sz w:val="24"/>
          <w:szCs w:val="24"/>
        </w:rPr>
      </w:pPr>
      <w:r w:rsidRPr="45D4F6E8" w:rsidR="54E6F1C9">
        <w:rPr>
          <w:sz w:val="24"/>
          <w:szCs w:val="24"/>
        </w:rPr>
        <w:t xml:space="preserve">If a contribution was a collaborative effort, </w:t>
      </w:r>
      <w:r w:rsidRPr="45D4F6E8" w:rsidR="4A645731">
        <w:rPr>
          <w:sz w:val="24"/>
          <w:szCs w:val="24"/>
        </w:rPr>
        <w:t>each person must rename the contribution with their name</w:t>
      </w:r>
      <w:r w:rsidRPr="45D4F6E8" w:rsidR="3CE67D55">
        <w:rPr>
          <w:sz w:val="24"/>
          <w:szCs w:val="24"/>
        </w:rPr>
        <w:t xml:space="preserve"> appended to the contribution </w:t>
      </w:r>
      <w:r w:rsidRPr="45D4F6E8" w:rsidR="00340477">
        <w:rPr>
          <w:sz w:val="24"/>
          <w:szCs w:val="24"/>
        </w:rPr>
        <w:t>name</w:t>
      </w:r>
      <w:r w:rsidRPr="45D4F6E8" w:rsidR="4A645731">
        <w:rPr>
          <w:sz w:val="24"/>
          <w:szCs w:val="24"/>
        </w:rPr>
        <w:t xml:space="preserve"> to properly allocate credit</w:t>
      </w:r>
    </w:p>
    <w:p w:rsidR="45D4F6E8" w:rsidP="45D4F6E8" w:rsidRDefault="45D4F6E8" w14:paraId="2BB9836A" w14:textId="5CA05586">
      <w:pPr>
        <w:pStyle w:val="ListParagraph"/>
        <w:numPr>
          <w:ilvl w:val="2"/>
          <w:numId w:val="26"/>
        </w:numPr>
        <w:spacing w:line="480" w:lineRule="auto"/>
        <w:rPr>
          <w:sz w:val="24"/>
          <w:szCs w:val="24"/>
        </w:rPr>
      </w:pPr>
      <w:r w:rsidRPr="45D4F6E8" w:rsidR="45D4F6E8">
        <w:rPr>
          <w:sz w:val="24"/>
          <w:szCs w:val="24"/>
        </w:rPr>
        <w:t xml:space="preserve">Collaborative efforts are only counted as sharing a Teams/Discord/Zoom call while talking over code and then committing it.  </w:t>
      </w:r>
    </w:p>
    <w:p w:rsidR="45D4F6E8" w:rsidP="45D4F6E8" w:rsidRDefault="45D4F6E8" w14:paraId="65EA7D31" w14:textId="46307323">
      <w:pPr>
        <w:pStyle w:val="ListParagraph"/>
        <w:numPr>
          <w:ilvl w:val="2"/>
          <w:numId w:val="26"/>
        </w:numPr>
        <w:spacing w:line="480" w:lineRule="auto"/>
        <w:rPr>
          <w:sz w:val="24"/>
          <w:szCs w:val="24"/>
        </w:rPr>
      </w:pPr>
      <w:r w:rsidRPr="45D4F6E8" w:rsidR="45D4F6E8">
        <w:rPr>
          <w:sz w:val="24"/>
          <w:szCs w:val="24"/>
        </w:rPr>
        <w:t xml:space="preserve">All parties should </w:t>
      </w:r>
      <w:r w:rsidRPr="45D4F6E8" w:rsidR="45D4F6E8">
        <w:rPr>
          <w:sz w:val="24"/>
          <w:szCs w:val="24"/>
        </w:rPr>
        <w:t>agree</w:t>
      </w:r>
      <w:r w:rsidRPr="45D4F6E8" w:rsidR="45D4F6E8">
        <w:rPr>
          <w:sz w:val="24"/>
          <w:szCs w:val="24"/>
        </w:rPr>
        <w:t xml:space="preserve"> </w:t>
      </w:r>
      <w:r w:rsidRPr="45D4F6E8" w:rsidR="45D4F6E8">
        <w:rPr>
          <w:sz w:val="24"/>
          <w:szCs w:val="24"/>
        </w:rPr>
        <w:t xml:space="preserve">on </w:t>
      </w:r>
      <w:r w:rsidRPr="45D4F6E8" w:rsidR="45D4F6E8">
        <w:rPr>
          <w:sz w:val="24"/>
          <w:szCs w:val="24"/>
        </w:rPr>
        <w:t>such contributions.</w:t>
      </w:r>
    </w:p>
    <w:p w:rsidR="1E672889" w:rsidP="003E7BCE" w:rsidRDefault="7CEEE965" w14:paraId="048E310A" w14:textId="7E82FDC6">
      <w:pPr>
        <w:pStyle w:val="ListParagraph"/>
        <w:numPr>
          <w:ilvl w:val="0"/>
          <w:numId w:val="26"/>
        </w:numPr>
        <w:spacing w:line="480" w:lineRule="auto"/>
        <w:rPr>
          <w:sz w:val="24"/>
          <w:szCs w:val="24"/>
        </w:rPr>
      </w:pPr>
      <w:r w:rsidRPr="3E8AEC1A">
        <w:rPr>
          <w:sz w:val="24"/>
          <w:szCs w:val="24"/>
        </w:rPr>
        <w:t xml:space="preserve">All members are </w:t>
      </w:r>
      <w:r w:rsidRPr="3E8AEC1A" w:rsidR="2040FF6D">
        <w:rPr>
          <w:sz w:val="24"/>
          <w:szCs w:val="24"/>
        </w:rPr>
        <w:t xml:space="preserve">expected to </w:t>
      </w:r>
      <w:r w:rsidRPr="3E8AEC1A" w:rsidR="6CA53C54">
        <w:rPr>
          <w:sz w:val="24"/>
          <w:szCs w:val="24"/>
        </w:rPr>
        <w:t xml:space="preserve">actively </w:t>
      </w:r>
      <w:r w:rsidRPr="3E8AEC1A" w:rsidR="7347D44E">
        <w:rPr>
          <w:sz w:val="24"/>
          <w:szCs w:val="24"/>
        </w:rPr>
        <w:t>participate</w:t>
      </w:r>
      <w:r w:rsidRPr="3E8AEC1A" w:rsidR="2040FF6D">
        <w:rPr>
          <w:sz w:val="24"/>
          <w:szCs w:val="24"/>
        </w:rPr>
        <w:t xml:space="preserve"> </w:t>
      </w:r>
      <w:r w:rsidRPr="3E8AEC1A" w:rsidR="26011046">
        <w:rPr>
          <w:sz w:val="24"/>
          <w:szCs w:val="24"/>
        </w:rPr>
        <w:t>until</w:t>
      </w:r>
      <w:r w:rsidRPr="3E8AEC1A" w:rsidR="47794F69">
        <w:rPr>
          <w:sz w:val="24"/>
          <w:szCs w:val="24"/>
        </w:rPr>
        <w:t xml:space="preserve"> the </w:t>
      </w:r>
      <w:r w:rsidRPr="3E8AEC1A" w:rsidR="6ACB6570">
        <w:rPr>
          <w:sz w:val="24"/>
          <w:szCs w:val="24"/>
        </w:rPr>
        <w:t>project’s</w:t>
      </w:r>
      <w:r w:rsidRPr="3E8AEC1A" w:rsidR="7180682C">
        <w:rPr>
          <w:sz w:val="24"/>
          <w:szCs w:val="24"/>
        </w:rPr>
        <w:t xml:space="preserve"> </w:t>
      </w:r>
      <w:r w:rsidRPr="3E8AEC1A" w:rsidR="2DCE4E79">
        <w:rPr>
          <w:sz w:val="24"/>
          <w:szCs w:val="24"/>
        </w:rPr>
        <w:t xml:space="preserve">full </w:t>
      </w:r>
      <w:r w:rsidRPr="3E8AEC1A" w:rsidR="51206480">
        <w:rPr>
          <w:sz w:val="24"/>
          <w:szCs w:val="24"/>
        </w:rPr>
        <w:t>completion</w:t>
      </w:r>
      <w:r w:rsidRPr="3E8AEC1A" w:rsidR="0D2953DE">
        <w:rPr>
          <w:sz w:val="24"/>
          <w:szCs w:val="24"/>
        </w:rPr>
        <w:t>.</w:t>
      </w:r>
    </w:p>
    <w:p w:rsidR="0735EC8F" w:rsidP="00EB6C1F" w:rsidRDefault="7C9AAFDD" w14:paraId="13A434A7" w14:textId="1B307E28">
      <w:pPr>
        <w:pStyle w:val="ListParagraph"/>
        <w:numPr>
          <w:ilvl w:val="1"/>
          <w:numId w:val="26"/>
        </w:numPr>
        <w:spacing w:line="480" w:lineRule="auto"/>
        <w:rPr>
          <w:sz w:val="24"/>
          <w:szCs w:val="24"/>
        </w:rPr>
      </w:pPr>
      <w:r w:rsidRPr="3E8AEC1A">
        <w:rPr>
          <w:sz w:val="24"/>
          <w:szCs w:val="24"/>
        </w:rPr>
        <w:t xml:space="preserve">Any member who </w:t>
      </w:r>
      <w:r w:rsidRPr="3E8AEC1A" w:rsidR="4DDA189D">
        <w:rPr>
          <w:sz w:val="24"/>
          <w:szCs w:val="24"/>
        </w:rPr>
        <w:t>will not be available</w:t>
      </w:r>
      <w:r w:rsidR="00EB6C1F">
        <w:rPr>
          <w:sz w:val="24"/>
          <w:szCs w:val="24"/>
        </w:rPr>
        <w:t xml:space="preserve"> for communication</w:t>
      </w:r>
      <w:r w:rsidRPr="3E8AEC1A" w:rsidR="4DDA189D">
        <w:rPr>
          <w:sz w:val="24"/>
          <w:szCs w:val="24"/>
        </w:rPr>
        <w:t xml:space="preserve"> </w:t>
      </w:r>
      <w:r w:rsidRPr="3E8AEC1A" w:rsidR="2D7A14F1">
        <w:rPr>
          <w:sz w:val="24"/>
          <w:szCs w:val="24"/>
        </w:rPr>
        <w:t xml:space="preserve">for a specified amount of time </w:t>
      </w:r>
      <w:r w:rsidRPr="3E8AEC1A" w:rsidR="22DED840">
        <w:rPr>
          <w:sz w:val="24"/>
          <w:szCs w:val="24"/>
        </w:rPr>
        <w:t xml:space="preserve">longer than </w:t>
      </w:r>
      <w:r w:rsidRPr="3E8AEC1A" w:rsidR="6CF1BB27">
        <w:rPr>
          <w:sz w:val="24"/>
          <w:szCs w:val="24"/>
        </w:rPr>
        <w:t>48 hours</w:t>
      </w:r>
      <w:r w:rsidRPr="3E8AEC1A" w:rsidR="5B2270BA">
        <w:rPr>
          <w:sz w:val="24"/>
          <w:szCs w:val="24"/>
        </w:rPr>
        <w:t xml:space="preserve"> must inform</w:t>
      </w:r>
      <w:r w:rsidRPr="3E8AEC1A" w:rsidR="455DA9BF">
        <w:rPr>
          <w:sz w:val="24"/>
          <w:szCs w:val="24"/>
        </w:rPr>
        <w:t xml:space="preserve"> the rest of the team </w:t>
      </w:r>
      <w:r w:rsidRPr="3E8AEC1A" w:rsidR="686AC8D7">
        <w:rPr>
          <w:sz w:val="24"/>
          <w:szCs w:val="24"/>
        </w:rPr>
        <w:t xml:space="preserve">as </w:t>
      </w:r>
      <w:r w:rsidRPr="3E8AEC1A" w:rsidR="3DB47F69">
        <w:rPr>
          <w:sz w:val="24"/>
          <w:szCs w:val="24"/>
        </w:rPr>
        <w:t xml:space="preserve">soon as </w:t>
      </w:r>
      <w:r w:rsidRPr="3E8AEC1A" w:rsidR="3D6F887A">
        <w:rPr>
          <w:sz w:val="24"/>
          <w:szCs w:val="24"/>
        </w:rPr>
        <w:t xml:space="preserve">their absence </w:t>
      </w:r>
      <w:r w:rsidRPr="3E8AEC1A" w:rsidR="60C19E81">
        <w:rPr>
          <w:sz w:val="24"/>
          <w:szCs w:val="24"/>
        </w:rPr>
        <w:t>is expected</w:t>
      </w:r>
      <w:r w:rsidRPr="3E8AEC1A" w:rsidR="32010741">
        <w:rPr>
          <w:sz w:val="24"/>
          <w:szCs w:val="24"/>
        </w:rPr>
        <w:t>.</w:t>
      </w:r>
    </w:p>
    <w:p w:rsidRPr="00EB6C1F" w:rsidR="00EB6C1F" w:rsidP="00EB6C1F" w:rsidRDefault="0091017E" w14:paraId="6D6A3DF6" w14:textId="3B428203">
      <w:pPr>
        <w:pStyle w:val="ListParagraph"/>
        <w:numPr>
          <w:ilvl w:val="1"/>
          <w:numId w:val="2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Members who do not respond for 2 weeks will be considered </w:t>
      </w:r>
      <w:r w:rsidR="009023E3">
        <w:rPr>
          <w:sz w:val="24"/>
          <w:szCs w:val="24"/>
        </w:rPr>
        <w:t>to have deserted the project and ejected from the project team.  This is to prevent course freeloading and bring fairness to everyone else.</w:t>
      </w:r>
    </w:p>
    <w:p w:rsidR="0F5C3769" w:rsidP="0F5C3769" w:rsidRDefault="0F5C3769" w14:paraId="769C4438" w14:textId="098CE844">
      <w:pPr>
        <w:jc w:val="center"/>
        <w:rPr>
          <w:b/>
          <w:bCs/>
          <w:sz w:val="36"/>
          <w:szCs w:val="36"/>
        </w:rPr>
      </w:pPr>
    </w:p>
    <w:sectPr w:rsidR="0F5C376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RgnrAF67U7Ewn" int2:id="OYEi7Nmm">
      <int2:state int2:value="Rejected" int2:type="LegacyProofing"/>
    </int2:textHash>
    <int2:bookmark int2:bookmarkName="_Int_8z90GIaf" int2:invalidationBookmarkName="" int2:hashCode="WltAZNIeiaZtOe" int2:id="nmdmKwUh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6A82"/>
    <w:multiLevelType w:val="hybridMultilevel"/>
    <w:tmpl w:val="FFFFFFFF"/>
    <w:lvl w:ilvl="0" w:tplc="94805B72">
      <w:start w:val="1"/>
      <w:numFmt w:val="decimal"/>
      <w:lvlText w:val="%1."/>
      <w:lvlJc w:val="left"/>
      <w:pPr>
        <w:ind w:left="720" w:hanging="360"/>
      </w:pPr>
    </w:lvl>
    <w:lvl w:ilvl="1" w:tplc="ABE85CD8">
      <w:start w:val="1"/>
      <w:numFmt w:val="lowerLetter"/>
      <w:lvlText w:val="%2."/>
      <w:lvlJc w:val="left"/>
      <w:pPr>
        <w:ind w:left="1440" w:hanging="360"/>
      </w:pPr>
    </w:lvl>
    <w:lvl w:ilvl="2" w:tplc="346EEA92">
      <w:start w:val="1"/>
      <w:numFmt w:val="lowerRoman"/>
      <w:lvlText w:val="%3."/>
      <w:lvlJc w:val="right"/>
      <w:pPr>
        <w:ind w:left="2160" w:hanging="180"/>
      </w:pPr>
    </w:lvl>
    <w:lvl w:ilvl="3" w:tplc="7D3E1B14">
      <w:start w:val="1"/>
      <w:numFmt w:val="decimal"/>
      <w:lvlText w:val="%4."/>
      <w:lvlJc w:val="left"/>
      <w:pPr>
        <w:ind w:left="2880" w:hanging="360"/>
      </w:pPr>
    </w:lvl>
    <w:lvl w:ilvl="4" w:tplc="437A06BC">
      <w:start w:val="1"/>
      <w:numFmt w:val="lowerLetter"/>
      <w:lvlText w:val="%5."/>
      <w:lvlJc w:val="left"/>
      <w:pPr>
        <w:ind w:left="3600" w:hanging="360"/>
      </w:pPr>
    </w:lvl>
    <w:lvl w:ilvl="5" w:tplc="B9B260C0">
      <w:start w:val="1"/>
      <w:numFmt w:val="lowerRoman"/>
      <w:lvlText w:val="%6."/>
      <w:lvlJc w:val="right"/>
      <w:pPr>
        <w:ind w:left="4320" w:hanging="180"/>
      </w:pPr>
    </w:lvl>
    <w:lvl w:ilvl="6" w:tplc="14380C36">
      <w:start w:val="1"/>
      <w:numFmt w:val="decimal"/>
      <w:lvlText w:val="%7."/>
      <w:lvlJc w:val="left"/>
      <w:pPr>
        <w:ind w:left="5040" w:hanging="360"/>
      </w:pPr>
    </w:lvl>
    <w:lvl w:ilvl="7" w:tplc="DBBC7FDC">
      <w:start w:val="1"/>
      <w:numFmt w:val="lowerLetter"/>
      <w:lvlText w:val="%8."/>
      <w:lvlJc w:val="left"/>
      <w:pPr>
        <w:ind w:left="5760" w:hanging="360"/>
      </w:pPr>
    </w:lvl>
    <w:lvl w:ilvl="8" w:tplc="C11AB0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32CBF"/>
    <w:multiLevelType w:val="hybridMultilevel"/>
    <w:tmpl w:val="FFFFFFFF"/>
    <w:lvl w:ilvl="0" w:tplc="96943C6C">
      <w:start w:val="1"/>
      <w:numFmt w:val="decimal"/>
      <w:lvlText w:val="%1."/>
      <w:lvlJc w:val="left"/>
      <w:pPr>
        <w:ind w:left="720" w:hanging="360"/>
      </w:pPr>
    </w:lvl>
    <w:lvl w:ilvl="1" w:tplc="500A1062">
      <w:start w:val="1"/>
      <w:numFmt w:val="lowerLetter"/>
      <w:lvlText w:val="%2."/>
      <w:lvlJc w:val="left"/>
      <w:pPr>
        <w:ind w:left="1440" w:hanging="360"/>
      </w:pPr>
    </w:lvl>
    <w:lvl w:ilvl="2" w:tplc="E7543338">
      <w:start w:val="1"/>
      <w:numFmt w:val="lowerRoman"/>
      <w:lvlText w:val="%3."/>
      <w:lvlJc w:val="right"/>
      <w:pPr>
        <w:ind w:left="2160" w:hanging="180"/>
      </w:pPr>
    </w:lvl>
    <w:lvl w:ilvl="3" w:tplc="692E7B74">
      <w:start w:val="1"/>
      <w:numFmt w:val="decimal"/>
      <w:lvlText w:val="%4."/>
      <w:lvlJc w:val="left"/>
      <w:pPr>
        <w:ind w:left="2880" w:hanging="360"/>
      </w:pPr>
    </w:lvl>
    <w:lvl w:ilvl="4" w:tplc="B51C6432">
      <w:start w:val="1"/>
      <w:numFmt w:val="lowerLetter"/>
      <w:lvlText w:val="%5."/>
      <w:lvlJc w:val="left"/>
      <w:pPr>
        <w:ind w:left="3600" w:hanging="360"/>
      </w:pPr>
    </w:lvl>
    <w:lvl w:ilvl="5" w:tplc="3776172A">
      <w:start w:val="1"/>
      <w:numFmt w:val="lowerRoman"/>
      <w:lvlText w:val="%6."/>
      <w:lvlJc w:val="right"/>
      <w:pPr>
        <w:ind w:left="4320" w:hanging="180"/>
      </w:pPr>
    </w:lvl>
    <w:lvl w:ilvl="6" w:tplc="F9C6B0BA">
      <w:start w:val="1"/>
      <w:numFmt w:val="decimal"/>
      <w:lvlText w:val="%7."/>
      <w:lvlJc w:val="left"/>
      <w:pPr>
        <w:ind w:left="5040" w:hanging="360"/>
      </w:pPr>
    </w:lvl>
    <w:lvl w:ilvl="7" w:tplc="3D1EF7FE">
      <w:start w:val="1"/>
      <w:numFmt w:val="lowerLetter"/>
      <w:lvlText w:val="%8."/>
      <w:lvlJc w:val="left"/>
      <w:pPr>
        <w:ind w:left="5760" w:hanging="360"/>
      </w:pPr>
    </w:lvl>
    <w:lvl w:ilvl="8" w:tplc="7F22BFE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4435E"/>
    <w:multiLevelType w:val="hybridMultilevel"/>
    <w:tmpl w:val="FFFFFFFF"/>
    <w:lvl w:ilvl="0" w:tplc="531E2DCC">
      <w:start w:val="1"/>
      <w:numFmt w:val="decimal"/>
      <w:lvlText w:val="%1."/>
      <w:lvlJc w:val="left"/>
      <w:pPr>
        <w:ind w:left="720" w:hanging="360"/>
      </w:pPr>
    </w:lvl>
    <w:lvl w:ilvl="1" w:tplc="66149B06">
      <w:start w:val="1"/>
      <w:numFmt w:val="lowerLetter"/>
      <w:lvlText w:val="%2."/>
      <w:lvlJc w:val="left"/>
      <w:pPr>
        <w:ind w:left="1440" w:hanging="360"/>
      </w:pPr>
    </w:lvl>
    <w:lvl w:ilvl="2" w:tplc="ADCE5D16">
      <w:start w:val="1"/>
      <w:numFmt w:val="lowerRoman"/>
      <w:lvlText w:val="%3."/>
      <w:lvlJc w:val="right"/>
      <w:pPr>
        <w:ind w:left="2160" w:hanging="180"/>
      </w:pPr>
    </w:lvl>
    <w:lvl w:ilvl="3" w:tplc="8F2AC872">
      <w:start w:val="1"/>
      <w:numFmt w:val="decimal"/>
      <w:lvlText w:val="%4."/>
      <w:lvlJc w:val="left"/>
      <w:pPr>
        <w:ind w:left="2880" w:hanging="360"/>
      </w:pPr>
    </w:lvl>
    <w:lvl w:ilvl="4" w:tplc="66843D04">
      <w:start w:val="1"/>
      <w:numFmt w:val="lowerLetter"/>
      <w:lvlText w:val="%5."/>
      <w:lvlJc w:val="left"/>
      <w:pPr>
        <w:ind w:left="3600" w:hanging="360"/>
      </w:pPr>
    </w:lvl>
    <w:lvl w:ilvl="5" w:tplc="4426B6BA">
      <w:start w:val="1"/>
      <w:numFmt w:val="lowerRoman"/>
      <w:lvlText w:val="%6."/>
      <w:lvlJc w:val="right"/>
      <w:pPr>
        <w:ind w:left="4320" w:hanging="180"/>
      </w:pPr>
    </w:lvl>
    <w:lvl w:ilvl="6" w:tplc="8C2E58FE">
      <w:start w:val="1"/>
      <w:numFmt w:val="decimal"/>
      <w:lvlText w:val="%7."/>
      <w:lvlJc w:val="left"/>
      <w:pPr>
        <w:ind w:left="5040" w:hanging="360"/>
      </w:pPr>
    </w:lvl>
    <w:lvl w:ilvl="7" w:tplc="9C9A28AE">
      <w:start w:val="1"/>
      <w:numFmt w:val="lowerLetter"/>
      <w:lvlText w:val="%8."/>
      <w:lvlJc w:val="left"/>
      <w:pPr>
        <w:ind w:left="5760" w:hanging="360"/>
      </w:pPr>
    </w:lvl>
    <w:lvl w:ilvl="8" w:tplc="00D2F1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F60A3"/>
    <w:multiLevelType w:val="hybridMultilevel"/>
    <w:tmpl w:val="FFFFFFFF"/>
    <w:lvl w:ilvl="0" w:tplc="29004DCA">
      <w:start w:val="1"/>
      <w:numFmt w:val="decimal"/>
      <w:lvlText w:val="%1."/>
      <w:lvlJc w:val="left"/>
      <w:pPr>
        <w:ind w:left="720" w:hanging="360"/>
      </w:pPr>
    </w:lvl>
    <w:lvl w:ilvl="1" w:tplc="A8646F2C">
      <w:start w:val="1"/>
      <w:numFmt w:val="lowerLetter"/>
      <w:lvlText w:val="%2."/>
      <w:lvlJc w:val="left"/>
      <w:pPr>
        <w:ind w:left="1440" w:hanging="360"/>
      </w:pPr>
    </w:lvl>
    <w:lvl w:ilvl="2" w:tplc="70C0EF14">
      <w:start w:val="1"/>
      <w:numFmt w:val="lowerRoman"/>
      <w:lvlText w:val="%3."/>
      <w:lvlJc w:val="right"/>
      <w:pPr>
        <w:ind w:left="2160" w:hanging="180"/>
      </w:pPr>
    </w:lvl>
    <w:lvl w:ilvl="3" w:tplc="552E3124">
      <w:start w:val="1"/>
      <w:numFmt w:val="decimal"/>
      <w:lvlText w:val="%4."/>
      <w:lvlJc w:val="left"/>
      <w:pPr>
        <w:ind w:left="2880" w:hanging="360"/>
      </w:pPr>
    </w:lvl>
    <w:lvl w:ilvl="4" w:tplc="B8F08406">
      <w:start w:val="1"/>
      <w:numFmt w:val="lowerLetter"/>
      <w:lvlText w:val="%5."/>
      <w:lvlJc w:val="left"/>
      <w:pPr>
        <w:ind w:left="3600" w:hanging="360"/>
      </w:pPr>
    </w:lvl>
    <w:lvl w:ilvl="5" w:tplc="71F64C28">
      <w:start w:val="1"/>
      <w:numFmt w:val="lowerRoman"/>
      <w:lvlText w:val="%6."/>
      <w:lvlJc w:val="right"/>
      <w:pPr>
        <w:ind w:left="4320" w:hanging="180"/>
      </w:pPr>
    </w:lvl>
    <w:lvl w:ilvl="6" w:tplc="EE361E5E">
      <w:start w:val="1"/>
      <w:numFmt w:val="decimal"/>
      <w:lvlText w:val="%7."/>
      <w:lvlJc w:val="left"/>
      <w:pPr>
        <w:ind w:left="5040" w:hanging="360"/>
      </w:pPr>
    </w:lvl>
    <w:lvl w:ilvl="7" w:tplc="5EC638F8">
      <w:start w:val="1"/>
      <w:numFmt w:val="lowerLetter"/>
      <w:lvlText w:val="%8."/>
      <w:lvlJc w:val="left"/>
      <w:pPr>
        <w:ind w:left="5760" w:hanging="360"/>
      </w:pPr>
    </w:lvl>
    <w:lvl w:ilvl="8" w:tplc="D054C1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A5459"/>
    <w:multiLevelType w:val="hybridMultilevel"/>
    <w:tmpl w:val="FFFFFFFF"/>
    <w:lvl w:ilvl="0" w:tplc="55CCF01E">
      <w:start w:val="1"/>
      <w:numFmt w:val="decimal"/>
      <w:lvlText w:val="%1."/>
      <w:lvlJc w:val="left"/>
      <w:pPr>
        <w:ind w:left="720" w:hanging="360"/>
      </w:pPr>
    </w:lvl>
    <w:lvl w:ilvl="1" w:tplc="4F029364">
      <w:start w:val="1"/>
      <w:numFmt w:val="lowerLetter"/>
      <w:lvlText w:val="%2."/>
      <w:lvlJc w:val="left"/>
      <w:pPr>
        <w:ind w:left="1440" w:hanging="360"/>
      </w:pPr>
    </w:lvl>
    <w:lvl w:ilvl="2" w:tplc="D144CD88">
      <w:start w:val="1"/>
      <w:numFmt w:val="lowerRoman"/>
      <w:lvlText w:val="%3."/>
      <w:lvlJc w:val="right"/>
      <w:pPr>
        <w:ind w:left="2160" w:hanging="180"/>
      </w:pPr>
    </w:lvl>
    <w:lvl w:ilvl="3" w:tplc="8842B6B2">
      <w:start w:val="1"/>
      <w:numFmt w:val="decimal"/>
      <w:lvlText w:val="%4."/>
      <w:lvlJc w:val="left"/>
      <w:pPr>
        <w:ind w:left="2880" w:hanging="360"/>
      </w:pPr>
    </w:lvl>
    <w:lvl w:ilvl="4" w:tplc="73AE45F6">
      <w:start w:val="1"/>
      <w:numFmt w:val="lowerLetter"/>
      <w:lvlText w:val="%5."/>
      <w:lvlJc w:val="left"/>
      <w:pPr>
        <w:ind w:left="3600" w:hanging="360"/>
      </w:pPr>
    </w:lvl>
    <w:lvl w:ilvl="5" w:tplc="53B6FAB0">
      <w:start w:val="1"/>
      <w:numFmt w:val="lowerRoman"/>
      <w:lvlText w:val="%6."/>
      <w:lvlJc w:val="right"/>
      <w:pPr>
        <w:ind w:left="4320" w:hanging="180"/>
      </w:pPr>
    </w:lvl>
    <w:lvl w:ilvl="6" w:tplc="C24A1A88">
      <w:start w:val="1"/>
      <w:numFmt w:val="decimal"/>
      <w:lvlText w:val="%7."/>
      <w:lvlJc w:val="left"/>
      <w:pPr>
        <w:ind w:left="5040" w:hanging="360"/>
      </w:pPr>
    </w:lvl>
    <w:lvl w:ilvl="7" w:tplc="290049EE">
      <w:start w:val="1"/>
      <w:numFmt w:val="lowerLetter"/>
      <w:lvlText w:val="%8."/>
      <w:lvlJc w:val="left"/>
      <w:pPr>
        <w:ind w:left="5760" w:hanging="360"/>
      </w:pPr>
    </w:lvl>
    <w:lvl w:ilvl="8" w:tplc="C16843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9780C"/>
    <w:multiLevelType w:val="hybridMultilevel"/>
    <w:tmpl w:val="FFFFFFFF"/>
    <w:lvl w:ilvl="0" w:tplc="71E2471A">
      <w:start w:val="1"/>
      <w:numFmt w:val="decimal"/>
      <w:lvlText w:val="%1."/>
      <w:lvlJc w:val="left"/>
      <w:pPr>
        <w:ind w:left="720" w:hanging="360"/>
      </w:pPr>
    </w:lvl>
    <w:lvl w:ilvl="1" w:tplc="074C2A4C">
      <w:start w:val="1"/>
      <w:numFmt w:val="lowerLetter"/>
      <w:lvlText w:val="%2."/>
      <w:lvlJc w:val="left"/>
      <w:pPr>
        <w:ind w:left="1440" w:hanging="360"/>
      </w:pPr>
    </w:lvl>
    <w:lvl w:ilvl="2" w:tplc="147675A6">
      <w:start w:val="1"/>
      <w:numFmt w:val="lowerRoman"/>
      <w:lvlText w:val="%3."/>
      <w:lvlJc w:val="right"/>
      <w:pPr>
        <w:ind w:left="2160" w:hanging="180"/>
      </w:pPr>
    </w:lvl>
    <w:lvl w:ilvl="3" w:tplc="C7F47B5A">
      <w:start w:val="1"/>
      <w:numFmt w:val="decimal"/>
      <w:lvlText w:val="%4."/>
      <w:lvlJc w:val="left"/>
      <w:pPr>
        <w:ind w:left="2880" w:hanging="360"/>
      </w:pPr>
    </w:lvl>
    <w:lvl w:ilvl="4" w:tplc="B0984098">
      <w:start w:val="1"/>
      <w:numFmt w:val="lowerLetter"/>
      <w:lvlText w:val="%5."/>
      <w:lvlJc w:val="left"/>
      <w:pPr>
        <w:ind w:left="3600" w:hanging="360"/>
      </w:pPr>
    </w:lvl>
    <w:lvl w:ilvl="5" w:tplc="9B5A5736">
      <w:start w:val="1"/>
      <w:numFmt w:val="lowerRoman"/>
      <w:lvlText w:val="%6."/>
      <w:lvlJc w:val="right"/>
      <w:pPr>
        <w:ind w:left="4320" w:hanging="180"/>
      </w:pPr>
    </w:lvl>
    <w:lvl w:ilvl="6" w:tplc="47980F08">
      <w:start w:val="1"/>
      <w:numFmt w:val="decimal"/>
      <w:lvlText w:val="%7."/>
      <w:lvlJc w:val="left"/>
      <w:pPr>
        <w:ind w:left="5040" w:hanging="360"/>
      </w:pPr>
    </w:lvl>
    <w:lvl w:ilvl="7" w:tplc="21D2D640">
      <w:start w:val="1"/>
      <w:numFmt w:val="lowerLetter"/>
      <w:lvlText w:val="%8."/>
      <w:lvlJc w:val="left"/>
      <w:pPr>
        <w:ind w:left="5760" w:hanging="360"/>
      </w:pPr>
    </w:lvl>
    <w:lvl w:ilvl="8" w:tplc="ED800B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B13DA"/>
    <w:multiLevelType w:val="hybridMultilevel"/>
    <w:tmpl w:val="FFFFFFFF"/>
    <w:lvl w:ilvl="0" w:tplc="77940E16">
      <w:start w:val="1"/>
      <w:numFmt w:val="decimal"/>
      <w:lvlText w:val="%1."/>
      <w:lvlJc w:val="left"/>
      <w:pPr>
        <w:ind w:left="720" w:hanging="360"/>
      </w:pPr>
    </w:lvl>
    <w:lvl w:ilvl="1" w:tplc="A02C4736">
      <w:start w:val="1"/>
      <w:numFmt w:val="lowerLetter"/>
      <w:lvlText w:val="%2."/>
      <w:lvlJc w:val="left"/>
      <w:pPr>
        <w:ind w:left="1440" w:hanging="360"/>
      </w:pPr>
    </w:lvl>
    <w:lvl w:ilvl="2" w:tplc="43326B5E">
      <w:start w:val="1"/>
      <w:numFmt w:val="lowerRoman"/>
      <w:lvlText w:val="%3."/>
      <w:lvlJc w:val="right"/>
      <w:pPr>
        <w:ind w:left="2160" w:hanging="180"/>
      </w:pPr>
    </w:lvl>
    <w:lvl w:ilvl="3" w:tplc="587859D0">
      <w:start w:val="1"/>
      <w:numFmt w:val="decimal"/>
      <w:lvlText w:val="%4."/>
      <w:lvlJc w:val="left"/>
      <w:pPr>
        <w:ind w:left="2880" w:hanging="360"/>
      </w:pPr>
    </w:lvl>
    <w:lvl w:ilvl="4" w:tplc="E444A8A4">
      <w:start w:val="1"/>
      <w:numFmt w:val="lowerLetter"/>
      <w:lvlText w:val="%5."/>
      <w:lvlJc w:val="left"/>
      <w:pPr>
        <w:ind w:left="3600" w:hanging="360"/>
      </w:pPr>
    </w:lvl>
    <w:lvl w:ilvl="5" w:tplc="3BBAA7EA">
      <w:start w:val="1"/>
      <w:numFmt w:val="lowerRoman"/>
      <w:lvlText w:val="%6."/>
      <w:lvlJc w:val="right"/>
      <w:pPr>
        <w:ind w:left="4320" w:hanging="180"/>
      </w:pPr>
    </w:lvl>
    <w:lvl w:ilvl="6" w:tplc="24B6C0E6">
      <w:start w:val="1"/>
      <w:numFmt w:val="decimal"/>
      <w:lvlText w:val="%7."/>
      <w:lvlJc w:val="left"/>
      <w:pPr>
        <w:ind w:left="5040" w:hanging="360"/>
      </w:pPr>
    </w:lvl>
    <w:lvl w:ilvl="7" w:tplc="E06C23A4">
      <w:start w:val="1"/>
      <w:numFmt w:val="lowerLetter"/>
      <w:lvlText w:val="%8."/>
      <w:lvlJc w:val="left"/>
      <w:pPr>
        <w:ind w:left="5760" w:hanging="360"/>
      </w:pPr>
    </w:lvl>
    <w:lvl w:ilvl="8" w:tplc="B0403E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66C5C"/>
    <w:multiLevelType w:val="hybridMultilevel"/>
    <w:tmpl w:val="FFFFFFFF"/>
    <w:lvl w:ilvl="0" w:tplc="AD58B5A2">
      <w:start w:val="1"/>
      <w:numFmt w:val="decimal"/>
      <w:lvlText w:val="%1."/>
      <w:lvlJc w:val="left"/>
      <w:pPr>
        <w:ind w:left="720" w:hanging="360"/>
      </w:pPr>
    </w:lvl>
    <w:lvl w:ilvl="1" w:tplc="81F0740A">
      <w:start w:val="1"/>
      <w:numFmt w:val="lowerLetter"/>
      <w:lvlText w:val="%2."/>
      <w:lvlJc w:val="left"/>
      <w:pPr>
        <w:ind w:left="1440" w:hanging="360"/>
      </w:pPr>
    </w:lvl>
    <w:lvl w:ilvl="2" w:tplc="397257C0">
      <w:start w:val="1"/>
      <w:numFmt w:val="lowerRoman"/>
      <w:lvlText w:val="%3."/>
      <w:lvlJc w:val="right"/>
      <w:pPr>
        <w:ind w:left="2160" w:hanging="180"/>
      </w:pPr>
    </w:lvl>
    <w:lvl w:ilvl="3" w:tplc="D89435AA">
      <w:start w:val="1"/>
      <w:numFmt w:val="decimal"/>
      <w:lvlText w:val="%4."/>
      <w:lvlJc w:val="left"/>
      <w:pPr>
        <w:ind w:left="2880" w:hanging="360"/>
      </w:pPr>
    </w:lvl>
    <w:lvl w:ilvl="4" w:tplc="3760C8A6">
      <w:start w:val="1"/>
      <w:numFmt w:val="lowerLetter"/>
      <w:lvlText w:val="%5."/>
      <w:lvlJc w:val="left"/>
      <w:pPr>
        <w:ind w:left="3600" w:hanging="360"/>
      </w:pPr>
    </w:lvl>
    <w:lvl w:ilvl="5" w:tplc="25860916">
      <w:start w:val="1"/>
      <w:numFmt w:val="lowerRoman"/>
      <w:lvlText w:val="%6."/>
      <w:lvlJc w:val="right"/>
      <w:pPr>
        <w:ind w:left="4320" w:hanging="180"/>
      </w:pPr>
    </w:lvl>
    <w:lvl w:ilvl="6" w:tplc="10DE65F4">
      <w:start w:val="1"/>
      <w:numFmt w:val="decimal"/>
      <w:lvlText w:val="%7."/>
      <w:lvlJc w:val="left"/>
      <w:pPr>
        <w:ind w:left="5040" w:hanging="360"/>
      </w:pPr>
    </w:lvl>
    <w:lvl w:ilvl="7" w:tplc="ABAED3FE">
      <w:start w:val="1"/>
      <w:numFmt w:val="lowerLetter"/>
      <w:lvlText w:val="%8."/>
      <w:lvlJc w:val="left"/>
      <w:pPr>
        <w:ind w:left="5760" w:hanging="360"/>
      </w:pPr>
    </w:lvl>
    <w:lvl w:ilvl="8" w:tplc="7570BBE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C5E9C"/>
    <w:multiLevelType w:val="hybridMultilevel"/>
    <w:tmpl w:val="FFFFFFFF"/>
    <w:lvl w:ilvl="0" w:tplc="A6BAC6C0">
      <w:start w:val="1"/>
      <w:numFmt w:val="decimal"/>
      <w:lvlText w:val="%1."/>
      <w:lvlJc w:val="left"/>
      <w:pPr>
        <w:ind w:left="720" w:hanging="360"/>
      </w:pPr>
    </w:lvl>
    <w:lvl w:ilvl="1" w:tplc="61905B96">
      <w:start w:val="1"/>
      <w:numFmt w:val="lowerLetter"/>
      <w:lvlText w:val="%2."/>
      <w:lvlJc w:val="left"/>
      <w:pPr>
        <w:ind w:left="1440" w:hanging="360"/>
      </w:pPr>
    </w:lvl>
    <w:lvl w:ilvl="2" w:tplc="19344D7E">
      <w:start w:val="1"/>
      <w:numFmt w:val="lowerRoman"/>
      <w:lvlText w:val="%3."/>
      <w:lvlJc w:val="right"/>
      <w:pPr>
        <w:ind w:left="2160" w:hanging="180"/>
      </w:pPr>
    </w:lvl>
    <w:lvl w:ilvl="3" w:tplc="500403BE">
      <w:start w:val="1"/>
      <w:numFmt w:val="decimal"/>
      <w:lvlText w:val="%4."/>
      <w:lvlJc w:val="left"/>
      <w:pPr>
        <w:ind w:left="2880" w:hanging="360"/>
      </w:pPr>
    </w:lvl>
    <w:lvl w:ilvl="4" w:tplc="FA4242BE">
      <w:start w:val="1"/>
      <w:numFmt w:val="lowerLetter"/>
      <w:lvlText w:val="%5."/>
      <w:lvlJc w:val="left"/>
      <w:pPr>
        <w:ind w:left="3600" w:hanging="360"/>
      </w:pPr>
    </w:lvl>
    <w:lvl w:ilvl="5" w:tplc="06D692E2">
      <w:start w:val="1"/>
      <w:numFmt w:val="lowerRoman"/>
      <w:lvlText w:val="%6."/>
      <w:lvlJc w:val="right"/>
      <w:pPr>
        <w:ind w:left="4320" w:hanging="180"/>
      </w:pPr>
    </w:lvl>
    <w:lvl w:ilvl="6" w:tplc="76180BA6">
      <w:start w:val="1"/>
      <w:numFmt w:val="decimal"/>
      <w:lvlText w:val="%7."/>
      <w:lvlJc w:val="left"/>
      <w:pPr>
        <w:ind w:left="5040" w:hanging="360"/>
      </w:pPr>
    </w:lvl>
    <w:lvl w:ilvl="7" w:tplc="2B107D9E">
      <w:start w:val="1"/>
      <w:numFmt w:val="lowerLetter"/>
      <w:lvlText w:val="%8."/>
      <w:lvlJc w:val="left"/>
      <w:pPr>
        <w:ind w:left="5760" w:hanging="360"/>
      </w:pPr>
    </w:lvl>
    <w:lvl w:ilvl="8" w:tplc="7E9ED4A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54290"/>
    <w:multiLevelType w:val="hybridMultilevel"/>
    <w:tmpl w:val="FFFFFFFF"/>
    <w:lvl w:ilvl="0" w:tplc="92B8353E">
      <w:start w:val="1"/>
      <w:numFmt w:val="decimal"/>
      <w:lvlText w:val="%1."/>
      <w:lvlJc w:val="left"/>
      <w:pPr>
        <w:ind w:left="720" w:hanging="360"/>
      </w:pPr>
    </w:lvl>
    <w:lvl w:ilvl="1" w:tplc="D6A2C46E">
      <w:start w:val="1"/>
      <w:numFmt w:val="lowerLetter"/>
      <w:lvlText w:val="%2."/>
      <w:lvlJc w:val="left"/>
      <w:pPr>
        <w:ind w:left="1440" w:hanging="360"/>
      </w:pPr>
    </w:lvl>
    <w:lvl w:ilvl="2" w:tplc="5E6A606E">
      <w:start w:val="1"/>
      <w:numFmt w:val="lowerRoman"/>
      <w:lvlText w:val="%3."/>
      <w:lvlJc w:val="right"/>
      <w:pPr>
        <w:ind w:left="2160" w:hanging="180"/>
      </w:pPr>
    </w:lvl>
    <w:lvl w:ilvl="3" w:tplc="D6A86330">
      <w:start w:val="1"/>
      <w:numFmt w:val="decimal"/>
      <w:lvlText w:val="%4."/>
      <w:lvlJc w:val="left"/>
      <w:pPr>
        <w:ind w:left="2880" w:hanging="360"/>
      </w:pPr>
    </w:lvl>
    <w:lvl w:ilvl="4" w:tplc="8F7CEBE4">
      <w:start w:val="1"/>
      <w:numFmt w:val="lowerLetter"/>
      <w:lvlText w:val="%5."/>
      <w:lvlJc w:val="left"/>
      <w:pPr>
        <w:ind w:left="3600" w:hanging="360"/>
      </w:pPr>
    </w:lvl>
    <w:lvl w:ilvl="5" w:tplc="441EBA70">
      <w:start w:val="1"/>
      <w:numFmt w:val="lowerRoman"/>
      <w:lvlText w:val="%6."/>
      <w:lvlJc w:val="right"/>
      <w:pPr>
        <w:ind w:left="4320" w:hanging="180"/>
      </w:pPr>
    </w:lvl>
    <w:lvl w:ilvl="6" w:tplc="EC1A4D30">
      <w:start w:val="1"/>
      <w:numFmt w:val="decimal"/>
      <w:lvlText w:val="%7."/>
      <w:lvlJc w:val="left"/>
      <w:pPr>
        <w:ind w:left="5040" w:hanging="360"/>
      </w:pPr>
    </w:lvl>
    <w:lvl w:ilvl="7" w:tplc="A634C2B6">
      <w:start w:val="1"/>
      <w:numFmt w:val="lowerLetter"/>
      <w:lvlText w:val="%8."/>
      <w:lvlJc w:val="left"/>
      <w:pPr>
        <w:ind w:left="5760" w:hanging="360"/>
      </w:pPr>
    </w:lvl>
    <w:lvl w:ilvl="8" w:tplc="5AACD7A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C5934"/>
    <w:multiLevelType w:val="hybridMultilevel"/>
    <w:tmpl w:val="FFFFFFFF"/>
    <w:lvl w:ilvl="0" w:tplc="BFB286C2">
      <w:start w:val="1"/>
      <w:numFmt w:val="decimal"/>
      <w:lvlText w:val="%1."/>
      <w:lvlJc w:val="left"/>
      <w:pPr>
        <w:ind w:left="720" w:hanging="360"/>
      </w:pPr>
    </w:lvl>
    <w:lvl w:ilvl="1" w:tplc="65969630">
      <w:start w:val="1"/>
      <w:numFmt w:val="lowerLetter"/>
      <w:lvlText w:val="%2."/>
      <w:lvlJc w:val="left"/>
      <w:pPr>
        <w:ind w:left="1440" w:hanging="360"/>
      </w:pPr>
    </w:lvl>
    <w:lvl w:ilvl="2" w:tplc="33325562">
      <w:start w:val="1"/>
      <w:numFmt w:val="lowerRoman"/>
      <w:lvlText w:val="%3."/>
      <w:lvlJc w:val="right"/>
      <w:pPr>
        <w:ind w:left="2160" w:hanging="180"/>
      </w:pPr>
    </w:lvl>
    <w:lvl w:ilvl="3" w:tplc="F72CE0EE">
      <w:start w:val="1"/>
      <w:numFmt w:val="decimal"/>
      <w:lvlText w:val="%4."/>
      <w:lvlJc w:val="left"/>
      <w:pPr>
        <w:ind w:left="2880" w:hanging="360"/>
      </w:pPr>
    </w:lvl>
    <w:lvl w:ilvl="4" w:tplc="A530D5CC">
      <w:start w:val="1"/>
      <w:numFmt w:val="lowerLetter"/>
      <w:lvlText w:val="%5."/>
      <w:lvlJc w:val="left"/>
      <w:pPr>
        <w:ind w:left="3600" w:hanging="360"/>
      </w:pPr>
    </w:lvl>
    <w:lvl w:ilvl="5" w:tplc="9A6A6564">
      <w:start w:val="1"/>
      <w:numFmt w:val="lowerRoman"/>
      <w:lvlText w:val="%6."/>
      <w:lvlJc w:val="right"/>
      <w:pPr>
        <w:ind w:left="4320" w:hanging="180"/>
      </w:pPr>
    </w:lvl>
    <w:lvl w:ilvl="6" w:tplc="0BA4D39E">
      <w:start w:val="1"/>
      <w:numFmt w:val="decimal"/>
      <w:lvlText w:val="%7."/>
      <w:lvlJc w:val="left"/>
      <w:pPr>
        <w:ind w:left="5040" w:hanging="360"/>
      </w:pPr>
    </w:lvl>
    <w:lvl w:ilvl="7" w:tplc="141E15AA">
      <w:start w:val="1"/>
      <w:numFmt w:val="lowerLetter"/>
      <w:lvlText w:val="%8."/>
      <w:lvlJc w:val="left"/>
      <w:pPr>
        <w:ind w:left="5760" w:hanging="360"/>
      </w:pPr>
    </w:lvl>
    <w:lvl w:ilvl="8" w:tplc="72442BA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04564"/>
    <w:multiLevelType w:val="hybridMultilevel"/>
    <w:tmpl w:val="FFFFFFFF"/>
    <w:lvl w:ilvl="0" w:tplc="804091F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AD62C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6845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3270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EAA6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383D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5693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88F5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6ACC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6C85B6B"/>
    <w:multiLevelType w:val="hybridMultilevel"/>
    <w:tmpl w:val="FFFFFFFF"/>
    <w:lvl w:ilvl="0" w:tplc="CD302284">
      <w:start w:val="1"/>
      <w:numFmt w:val="decimal"/>
      <w:lvlText w:val="%1."/>
      <w:lvlJc w:val="left"/>
      <w:pPr>
        <w:ind w:left="720" w:hanging="360"/>
      </w:pPr>
    </w:lvl>
    <w:lvl w:ilvl="1" w:tplc="A7A62482">
      <w:start w:val="1"/>
      <w:numFmt w:val="lowerLetter"/>
      <w:lvlText w:val="%2."/>
      <w:lvlJc w:val="left"/>
      <w:pPr>
        <w:ind w:left="1440" w:hanging="360"/>
      </w:pPr>
    </w:lvl>
    <w:lvl w:ilvl="2" w:tplc="17464982">
      <w:start w:val="1"/>
      <w:numFmt w:val="lowerRoman"/>
      <w:lvlText w:val="%3."/>
      <w:lvlJc w:val="right"/>
      <w:pPr>
        <w:ind w:left="2160" w:hanging="180"/>
      </w:pPr>
    </w:lvl>
    <w:lvl w:ilvl="3" w:tplc="9218264A">
      <w:start w:val="1"/>
      <w:numFmt w:val="decimal"/>
      <w:lvlText w:val="%4."/>
      <w:lvlJc w:val="left"/>
      <w:pPr>
        <w:ind w:left="2880" w:hanging="360"/>
      </w:pPr>
    </w:lvl>
    <w:lvl w:ilvl="4" w:tplc="642EA818">
      <w:start w:val="1"/>
      <w:numFmt w:val="lowerLetter"/>
      <w:lvlText w:val="%5."/>
      <w:lvlJc w:val="left"/>
      <w:pPr>
        <w:ind w:left="3600" w:hanging="360"/>
      </w:pPr>
    </w:lvl>
    <w:lvl w:ilvl="5" w:tplc="17F6A050">
      <w:start w:val="1"/>
      <w:numFmt w:val="lowerRoman"/>
      <w:lvlText w:val="%6."/>
      <w:lvlJc w:val="right"/>
      <w:pPr>
        <w:ind w:left="4320" w:hanging="180"/>
      </w:pPr>
    </w:lvl>
    <w:lvl w:ilvl="6" w:tplc="B4686F30">
      <w:start w:val="1"/>
      <w:numFmt w:val="decimal"/>
      <w:lvlText w:val="%7."/>
      <w:lvlJc w:val="left"/>
      <w:pPr>
        <w:ind w:left="5040" w:hanging="360"/>
      </w:pPr>
    </w:lvl>
    <w:lvl w:ilvl="7" w:tplc="E8909F5E">
      <w:start w:val="1"/>
      <w:numFmt w:val="lowerLetter"/>
      <w:lvlText w:val="%8."/>
      <w:lvlJc w:val="left"/>
      <w:pPr>
        <w:ind w:left="5760" w:hanging="360"/>
      </w:pPr>
    </w:lvl>
    <w:lvl w:ilvl="8" w:tplc="6D803DB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F7D70"/>
    <w:multiLevelType w:val="hybridMultilevel"/>
    <w:tmpl w:val="FFFFFFFF"/>
    <w:lvl w:ilvl="0" w:tplc="3026A654">
      <w:start w:val="1"/>
      <w:numFmt w:val="decimal"/>
      <w:lvlText w:val="%1."/>
      <w:lvlJc w:val="left"/>
      <w:pPr>
        <w:ind w:left="720" w:hanging="360"/>
      </w:pPr>
    </w:lvl>
    <w:lvl w:ilvl="1" w:tplc="583EAD36">
      <w:start w:val="1"/>
      <w:numFmt w:val="lowerLetter"/>
      <w:lvlText w:val="%2."/>
      <w:lvlJc w:val="left"/>
      <w:pPr>
        <w:ind w:left="1440" w:hanging="360"/>
      </w:pPr>
    </w:lvl>
    <w:lvl w:ilvl="2" w:tplc="926836FE">
      <w:start w:val="1"/>
      <w:numFmt w:val="lowerRoman"/>
      <w:lvlText w:val="%3."/>
      <w:lvlJc w:val="right"/>
      <w:pPr>
        <w:ind w:left="2160" w:hanging="180"/>
      </w:pPr>
    </w:lvl>
    <w:lvl w:ilvl="3" w:tplc="18D63E0E">
      <w:start w:val="1"/>
      <w:numFmt w:val="decimal"/>
      <w:lvlText w:val="%4."/>
      <w:lvlJc w:val="left"/>
      <w:pPr>
        <w:ind w:left="2880" w:hanging="360"/>
      </w:pPr>
    </w:lvl>
    <w:lvl w:ilvl="4" w:tplc="EAA67A8C">
      <w:start w:val="1"/>
      <w:numFmt w:val="lowerLetter"/>
      <w:lvlText w:val="%5."/>
      <w:lvlJc w:val="left"/>
      <w:pPr>
        <w:ind w:left="3600" w:hanging="360"/>
      </w:pPr>
    </w:lvl>
    <w:lvl w:ilvl="5" w:tplc="CD721008">
      <w:start w:val="1"/>
      <w:numFmt w:val="lowerRoman"/>
      <w:lvlText w:val="%6."/>
      <w:lvlJc w:val="right"/>
      <w:pPr>
        <w:ind w:left="4320" w:hanging="180"/>
      </w:pPr>
    </w:lvl>
    <w:lvl w:ilvl="6" w:tplc="74706A26">
      <w:start w:val="1"/>
      <w:numFmt w:val="decimal"/>
      <w:lvlText w:val="%7."/>
      <w:lvlJc w:val="left"/>
      <w:pPr>
        <w:ind w:left="5040" w:hanging="360"/>
      </w:pPr>
    </w:lvl>
    <w:lvl w:ilvl="7" w:tplc="98CA0EEC">
      <w:start w:val="1"/>
      <w:numFmt w:val="lowerLetter"/>
      <w:lvlText w:val="%8."/>
      <w:lvlJc w:val="left"/>
      <w:pPr>
        <w:ind w:left="5760" w:hanging="360"/>
      </w:pPr>
    </w:lvl>
    <w:lvl w:ilvl="8" w:tplc="EBA6F87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D449A"/>
    <w:multiLevelType w:val="hybridMultilevel"/>
    <w:tmpl w:val="FFFFFFFF"/>
    <w:lvl w:ilvl="0" w:tplc="3382911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E124D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403F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C047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766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8438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C435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0CDE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185F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9E2579C"/>
    <w:multiLevelType w:val="hybridMultilevel"/>
    <w:tmpl w:val="FFFFFFFF"/>
    <w:lvl w:ilvl="0" w:tplc="66FA043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6E468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EA97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904C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68EB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783F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1AE9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F818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54D5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D010853"/>
    <w:multiLevelType w:val="hybridMultilevel"/>
    <w:tmpl w:val="FFFFFFFF"/>
    <w:lvl w:ilvl="0" w:tplc="319A6FC0">
      <w:start w:val="1"/>
      <w:numFmt w:val="decimal"/>
      <w:lvlText w:val="%1."/>
      <w:lvlJc w:val="left"/>
      <w:pPr>
        <w:ind w:left="720" w:hanging="360"/>
      </w:pPr>
    </w:lvl>
    <w:lvl w:ilvl="1" w:tplc="A80699BA">
      <w:start w:val="1"/>
      <w:numFmt w:val="lowerLetter"/>
      <w:lvlText w:val="%2."/>
      <w:lvlJc w:val="left"/>
      <w:pPr>
        <w:ind w:left="1440" w:hanging="360"/>
      </w:pPr>
    </w:lvl>
    <w:lvl w:ilvl="2" w:tplc="1AB29474">
      <w:start w:val="1"/>
      <w:numFmt w:val="lowerRoman"/>
      <w:lvlText w:val="%3."/>
      <w:lvlJc w:val="right"/>
      <w:pPr>
        <w:ind w:left="2160" w:hanging="180"/>
      </w:pPr>
    </w:lvl>
    <w:lvl w:ilvl="3" w:tplc="A000AE4C">
      <w:start w:val="1"/>
      <w:numFmt w:val="decimal"/>
      <w:lvlText w:val="%4."/>
      <w:lvlJc w:val="left"/>
      <w:pPr>
        <w:ind w:left="2880" w:hanging="360"/>
      </w:pPr>
    </w:lvl>
    <w:lvl w:ilvl="4" w:tplc="4842A31C">
      <w:start w:val="1"/>
      <w:numFmt w:val="lowerLetter"/>
      <w:lvlText w:val="%5."/>
      <w:lvlJc w:val="left"/>
      <w:pPr>
        <w:ind w:left="3600" w:hanging="360"/>
      </w:pPr>
    </w:lvl>
    <w:lvl w:ilvl="5" w:tplc="17E401F2">
      <w:start w:val="1"/>
      <w:numFmt w:val="lowerRoman"/>
      <w:lvlText w:val="%6."/>
      <w:lvlJc w:val="right"/>
      <w:pPr>
        <w:ind w:left="4320" w:hanging="180"/>
      </w:pPr>
    </w:lvl>
    <w:lvl w:ilvl="6" w:tplc="F566DB02">
      <w:start w:val="1"/>
      <w:numFmt w:val="decimal"/>
      <w:lvlText w:val="%7."/>
      <w:lvlJc w:val="left"/>
      <w:pPr>
        <w:ind w:left="5040" w:hanging="360"/>
      </w:pPr>
    </w:lvl>
    <w:lvl w:ilvl="7" w:tplc="58A89B92">
      <w:start w:val="1"/>
      <w:numFmt w:val="lowerLetter"/>
      <w:lvlText w:val="%8."/>
      <w:lvlJc w:val="left"/>
      <w:pPr>
        <w:ind w:left="5760" w:hanging="360"/>
      </w:pPr>
    </w:lvl>
    <w:lvl w:ilvl="8" w:tplc="DC4621A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D3A4D"/>
    <w:multiLevelType w:val="hybridMultilevel"/>
    <w:tmpl w:val="FFFFFFFF"/>
    <w:lvl w:ilvl="0" w:tplc="C8E2FA7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F1C0D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4270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8636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FC0E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06D2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9AD3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903F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5C16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EF267A4"/>
    <w:multiLevelType w:val="hybridMultilevel"/>
    <w:tmpl w:val="FFFFFFFF"/>
    <w:lvl w:ilvl="0" w:tplc="BD920FD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E4497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7CE3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4673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1AED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B8B1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7014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DE9A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84C1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2E740AD"/>
    <w:multiLevelType w:val="hybridMultilevel"/>
    <w:tmpl w:val="FFFFFFFF"/>
    <w:lvl w:ilvl="0" w:tplc="CEF0517E">
      <w:start w:val="1"/>
      <w:numFmt w:val="decimal"/>
      <w:lvlText w:val="%1."/>
      <w:lvlJc w:val="left"/>
      <w:pPr>
        <w:ind w:left="720" w:hanging="360"/>
      </w:pPr>
    </w:lvl>
    <w:lvl w:ilvl="1" w:tplc="C6CE52D8">
      <w:start w:val="1"/>
      <w:numFmt w:val="lowerLetter"/>
      <w:lvlText w:val="%2."/>
      <w:lvlJc w:val="left"/>
      <w:pPr>
        <w:ind w:left="1440" w:hanging="360"/>
      </w:pPr>
    </w:lvl>
    <w:lvl w:ilvl="2" w:tplc="7C8CA340">
      <w:start w:val="1"/>
      <w:numFmt w:val="lowerRoman"/>
      <w:lvlText w:val="%3."/>
      <w:lvlJc w:val="right"/>
      <w:pPr>
        <w:ind w:left="2160" w:hanging="180"/>
      </w:pPr>
    </w:lvl>
    <w:lvl w:ilvl="3" w:tplc="37948F1A">
      <w:start w:val="1"/>
      <w:numFmt w:val="decimal"/>
      <w:lvlText w:val="%4."/>
      <w:lvlJc w:val="left"/>
      <w:pPr>
        <w:ind w:left="2880" w:hanging="360"/>
      </w:pPr>
    </w:lvl>
    <w:lvl w:ilvl="4" w:tplc="559E186C">
      <w:start w:val="1"/>
      <w:numFmt w:val="lowerLetter"/>
      <w:lvlText w:val="%5."/>
      <w:lvlJc w:val="left"/>
      <w:pPr>
        <w:ind w:left="3600" w:hanging="360"/>
      </w:pPr>
    </w:lvl>
    <w:lvl w:ilvl="5" w:tplc="5E3457DA">
      <w:start w:val="1"/>
      <w:numFmt w:val="lowerRoman"/>
      <w:lvlText w:val="%6."/>
      <w:lvlJc w:val="right"/>
      <w:pPr>
        <w:ind w:left="4320" w:hanging="180"/>
      </w:pPr>
    </w:lvl>
    <w:lvl w:ilvl="6" w:tplc="BB8CA1A0">
      <w:start w:val="1"/>
      <w:numFmt w:val="decimal"/>
      <w:lvlText w:val="%7."/>
      <w:lvlJc w:val="left"/>
      <w:pPr>
        <w:ind w:left="5040" w:hanging="360"/>
      </w:pPr>
    </w:lvl>
    <w:lvl w:ilvl="7" w:tplc="FCD87526">
      <w:start w:val="1"/>
      <w:numFmt w:val="lowerLetter"/>
      <w:lvlText w:val="%8."/>
      <w:lvlJc w:val="left"/>
      <w:pPr>
        <w:ind w:left="5760" w:hanging="360"/>
      </w:pPr>
    </w:lvl>
    <w:lvl w:ilvl="8" w:tplc="A97EC2A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61F59"/>
    <w:multiLevelType w:val="hybridMultilevel"/>
    <w:tmpl w:val="FFFFFFFF"/>
    <w:lvl w:ilvl="0" w:tplc="B7DE3160">
      <w:start w:val="1"/>
      <w:numFmt w:val="decimal"/>
      <w:lvlText w:val="%1."/>
      <w:lvlJc w:val="left"/>
      <w:pPr>
        <w:ind w:left="720" w:hanging="360"/>
      </w:pPr>
    </w:lvl>
    <w:lvl w:ilvl="1" w:tplc="74DA63CE">
      <w:start w:val="1"/>
      <w:numFmt w:val="lowerLetter"/>
      <w:lvlText w:val="%2."/>
      <w:lvlJc w:val="left"/>
      <w:pPr>
        <w:ind w:left="1440" w:hanging="360"/>
      </w:pPr>
    </w:lvl>
    <w:lvl w:ilvl="2" w:tplc="376A4EA2">
      <w:start w:val="1"/>
      <w:numFmt w:val="lowerRoman"/>
      <w:lvlText w:val="%3."/>
      <w:lvlJc w:val="right"/>
      <w:pPr>
        <w:ind w:left="2160" w:hanging="180"/>
      </w:pPr>
    </w:lvl>
    <w:lvl w:ilvl="3" w:tplc="328C99B2">
      <w:start w:val="1"/>
      <w:numFmt w:val="decimal"/>
      <w:lvlText w:val="%4."/>
      <w:lvlJc w:val="left"/>
      <w:pPr>
        <w:ind w:left="2880" w:hanging="360"/>
      </w:pPr>
    </w:lvl>
    <w:lvl w:ilvl="4" w:tplc="B4F836C6">
      <w:start w:val="1"/>
      <w:numFmt w:val="lowerLetter"/>
      <w:lvlText w:val="%5."/>
      <w:lvlJc w:val="left"/>
      <w:pPr>
        <w:ind w:left="3600" w:hanging="360"/>
      </w:pPr>
    </w:lvl>
    <w:lvl w:ilvl="5" w:tplc="DD140A2C">
      <w:start w:val="1"/>
      <w:numFmt w:val="lowerRoman"/>
      <w:lvlText w:val="%6."/>
      <w:lvlJc w:val="right"/>
      <w:pPr>
        <w:ind w:left="4320" w:hanging="180"/>
      </w:pPr>
    </w:lvl>
    <w:lvl w:ilvl="6" w:tplc="8264BA4E">
      <w:start w:val="1"/>
      <w:numFmt w:val="decimal"/>
      <w:lvlText w:val="%7."/>
      <w:lvlJc w:val="left"/>
      <w:pPr>
        <w:ind w:left="5040" w:hanging="360"/>
      </w:pPr>
    </w:lvl>
    <w:lvl w:ilvl="7" w:tplc="B9F2FF04">
      <w:start w:val="1"/>
      <w:numFmt w:val="lowerLetter"/>
      <w:lvlText w:val="%8."/>
      <w:lvlJc w:val="left"/>
      <w:pPr>
        <w:ind w:left="5760" w:hanging="360"/>
      </w:pPr>
    </w:lvl>
    <w:lvl w:ilvl="8" w:tplc="C65C336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13F9C"/>
    <w:multiLevelType w:val="hybridMultilevel"/>
    <w:tmpl w:val="FFFFFFFF"/>
    <w:lvl w:ilvl="0" w:tplc="F814C4CE">
      <w:start w:val="1"/>
      <w:numFmt w:val="decimal"/>
      <w:lvlText w:val="%1."/>
      <w:lvlJc w:val="left"/>
      <w:pPr>
        <w:ind w:left="720" w:hanging="360"/>
      </w:pPr>
    </w:lvl>
    <w:lvl w:ilvl="1" w:tplc="C23AE6E0">
      <w:start w:val="1"/>
      <w:numFmt w:val="lowerLetter"/>
      <w:lvlText w:val="%2."/>
      <w:lvlJc w:val="left"/>
      <w:pPr>
        <w:ind w:left="1440" w:hanging="360"/>
      </w:pPr>
    </w:lvl>
    <w:lvl w:ilvl="2" w:tplc="CAAEF1B0">
      <w:start w:val="1"/>
      <w:numFmt w:val="lowerRoman"/>
      <w:lvlText w:val="%3."/>
      <w:lvlJc w:val="right"/>
      <w:pPr>
        <w:ind w:left="2160" w:hanging="180"/>
      </w:pPr>
    </w:lvl>
    <w:lvl w:ilvl="3" w:tplc="8E4EB0E8">
      <w:start w:val="1"/>
      <w:numFmt w:val="decimal"/>
      <w:lvlText w:val="%4."/>
      <w:lvlJc w:val="left"/>
      <w:pPr>
        <w:ind w:left="2880" w:hanging="360"/>
      </w:pPr>
    </w:lvl>
    <w:lvl w:ilvl="4" w:tplc="55283658">
      <w:start w:val="1"/>
      <w:numFmt w:val="lowerLetter"/>
      <w:lvlText w:val="%5."/>
      <w:lvlJc w:val="left"/>
      <w:pPr>
        <w:ind w:left="3600" w:hanging="360"/>
      </w:pPr>
    </w:lvl>
    <w:lvl w:ilvl="5" w:tplc="1CEC1142">
      <w:start w:val="1"/>
      <w:numFmt w:val="lowerRoman"/>
      <w:lvlText w:val="%6."/>
      <w:lvlJc w:val="right"/>
      <w:pPr>
        <w:ind w:left="4320" w:hanging="180"/>
      </w:pPr>
    </w:lvl>
    <w:lvl w:ilvl="6" w:tplc="81C4E306">
      <w:start w:val="1"/>
      <w:numFmt w:val="decimal"/>
      <w:lvlText w:val="%7."/>
      <w:lvlJc w:val="left"/>
      <w:pPr>
        <w:ind w:left="5040" w:hanging="360"/>
      </w:pPr>
    </w:lvl>
    <w:lvl w:ilvl="7" w:tplc="084CAD70">
      <w:start w:val="1"/>
      <w:numFmt w:val="lowerLetter"/>
      <w:lvlText w:val="%8."/>
      <w:lvlJc w:val="left"/>
      <w:pPr>
        <w:ind w:left="5760" w:hanging="360"/>
      </w:pPr>
    </w:lvl>
    <w:lvl w:ilvl="8" w:tplc="4E6A98B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B3344"/>
    <w:multiLevelType w:val="hybridMultilevel"/>
    <w:tmpl w:val="FFFFFFFF"/>
    <w:lvl w:ilvl="0" w:tplc="CBF2A78A">
      <w:start w:val="1"/>
      <w:numFmt w:val="decimal"/>
      <w:lvlText w:val="%1."/>
      <w:lvlJc w:val="left"/>
      <w:pPr>
        <w:ind w:left="720" w:hanging="360"/>
      </w:pPr>
    </w:lvl>
    <w:lvl w:ilvl="1" w:tplc="E3F827D2">
      <w:start w:val="1"/>
      <w:numFmt w:val="lowerLetter"/>
      <w:lvlText w:val="%2."/>
      <w:lvlJc w:val="left"/>
      <w:pPr>
        <w:ind w:left="1440" w:hanging="360"/>
      </w:pPr>
    </w:lvl>
    <w:lvl w:ilvl="2" w:tplc="EEC8204A">
      <w:start w:val="1"/>
      <w:numFmt w:val="lowerRoman"/>
      <w:lvlText w:val="%3."/>
      <w:lvlJc w:val="right"/>
      <w:pPr>
        <w:ind w:left="2160" w:hanging="180"/>
      </w:pPr>
    </w:lvl>
    <w:lvl w:ilvl="3" w:tplc="04AC983E">
      <w:start w:val="1"/>
      <w:numFmt w:val="decimal"/>
      <w:lvlText w:val="%4."/>
      <w:lvlJc w:val="left"/>
      <w:pPr>
        <w:ind w:left="2880" w:hanging="360"/>
      </w:pPr>
    </w:lvl>
    <w:lvl w:ilvl="4" w:tplc="2BEC5894">
      <w:start w:val="1"/>
      <w:numFmt w:val="lowerLetter"/>
      <w:lvlText w:val="%5."/>
      <w:lvlJc w:val="left"/>
      <w:pPr>
        <w:ind w:left="3600" w:hanging="360"/>
      </w:pPr>
    </w:lvl>
    <w:lvl w:ilvl="5" w:tplc="77DA51FE">
      <w:start w:val="1"/>
      <w:numFmt w:val="lowerRoman"/>
      <w:lvlText w:val="%6."/>
      <w:lvlJc w:val="right"/>
      <w:pPr>
        <w:ind w:left="4320" w:hanging="180"/>
      </w:pPr>
    </w:lvl>
    <w:lvl w:ilvl="6" w:tplc="DADA9664">
      <w:start w:val="1"/>
      <w:numFmt w:val="decimal"/>
      <w:lvlText w:val="%7."/>
      <w:lvlJc w:val="left"/>
      <w:pPr>
        <w:ind w:left="5040" w:hanging="360"/>
      </w:pPr>
    </w:lvl>
    <w:lvl w:ilvl="7" w:tplc="29FCEC3E">
      <w:start w:val="1"/>
      <w:numFmt w:val="lowerLetter"/>
      <w:lvlText w:val="%8."/>
      <w:lvlJc w:val="left"/>
      <w:pPr>
        <w:ind w:left="5760" w:hanging="360"/>
      </w:pPr>
    </w:lvl>
    <w:lvl w:ilvl="8" w:tplc="B336BB6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97C0A"/>
    <w:multiLevelType w:val="hybridMultilevel"/>
    <w:tmpl w:val="FFFFFFFF"/>
    <w:lvl w:ilvl="0" w:tplc="A562351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A301D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2A4D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56A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98BE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125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DC5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16E2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2C0C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DD649C3"/>
    <w:multiLevelType w:val="hybridMultilevel"/>
    <w:tmpl w:val="FFFFFFFF"/>
    <w:lvl w:ilvl="0" w:tplc="17FED4EE">
      <w:start w:val="1"/>
      <w:numFmt w:val="decimal"/>
      <w:lvlText w:val="%1."/>
      <w:lvlJc w:val="left"/>
      <w:pPr>
        <w:ind w:left="720" w:hanging="360"/>
      </w:pPr>
    </w:lvl>
    <w:lvl w:ilvl="1" w:tplc="6B4CBAFA">
      <w:start w:val="1"/>
      <w:numFmt w:val="lowerLetter"/>
      <w:lvlText w:val="%2."/>
      <w:lvlJc w:val="left"/>
      <w:pPr>
        <w:ind w:left="1440" w:hanging="360"/>
      </w:pPr>
    </w:lvl>
    <w:lvl w:ilvl="2" w:tplc="80A838CE">
      <w:start w:val="1"/>
      <w:numFmt w:val="lowerRoman"/>
      <w:lvlText w:val="%3."/>
      <w:lvlJc w:val="right"/>
      <w:pPr>
        <w:ind w:left="2160" w:hanging="180"/>
      </w:pPr>
    </w:lvl>
    <w:lvl w:ilvl="3" w:tplc="C6006E7C">
      <w:start w:val="1"/>
      <w:numFmt w:val="decimal"/>
      <w:lvlText w:val="%4."/>
      <w:lvlJc w:val="left"/>
      <w:pPr>
        <w:ind w:left="2880" w:hanging="360"/>
      </w:pPr>
    </w:lvl>
    <w:lvl w:ilvl="4" w:tplc="282C7A0E">
      <w:start w:val="1"/>
      <w:numFmt w:val="lowerLetter"/>
      <w:lvlText w:val="%5."/>
      <w:lvlJc w:val="left"/>
      <w:pPr>
        <w:ind w:left="3600" w:hanging="360"/>
      </w:pPr>
    </w:lvl>
    <w:lvl w:ilvl="5" w:tplc="CF7A0E90">
      <w:start w:val="1"/>
      <w:numFmt w:val="lowerRoman"/>
      <w:lvlText w:val="%6."/>
      <w:lvlJc w:val="right"/>
      <w:pPr>
        <w:ind w:left="4320" w:hanging="180"/>
      </w:pPr>
    </w:lvl>
    <w:lvl w:ilvl="6" w:tplc="F33AB44C">
      <w:start w:val="1"/>
      <w:numFmt w:val="decimal"/>
      <w:lvlText w:val="%7."/>
      <w:lvlJc w:val="left"/>
      <w:pPr>
        <w:ind w:left="5040" w:hanging="360"/>
      </w:pPr>
    </w:lvl>
    <w:lvl w:ilvl="7" w:tplc="69068924">
      <w:start w:val="1"/>
      <w:numFmt w:val="lowerLetter"/>
      <w:lvlText w:val="%8."/>
      <w:lvlJc w:val="left"/>
      <w:pPr>
        <w:ind w:left="5760" w:hanging="360"/>
      </w:pPr>
    </w:lvl>
    <w:lvl w:ilvl="8" w:tplc="BE204E4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15307"/>
    <w:multiLevelType w:val="hybridMultilevel"/>
    <w:tmpl w:val="FFFFFFFF"/>
    <w:lvl w:ilvl="0" w:tplc="0470BB8C">
      <w:start w:val="1"/>
      <w:numFmt w:val="decimal"/>
      <w:lvlText w:val="%1."/>
      <w:lvlJc w:val="left"/>
      <w:pPr>
        <w:ind w:left="720" w:hanging="360"/>
      </w:pPr>
    </w:lvl>
    <w:lvl w:ilvl="1" w:tplc="A40E5BC6">
      <w:start w:val="1"/>
      <w:numFmt w:val="lowerLetter"/>
      <w:lvlText w:val="%2."/>
      <w:lvlJc w:val="left"/>
      <w:pPr>
        <w:ind w:left="1440" w:hanging="360"/>
      </w:pPr>
    </w:lvl>
    <w:lvl w:ilvl="2" w:tplc="46489158">
      <w:start w:val="1"/>
      <w:numFmt w:val="lowerRoman"/>
      <w:lvlText w:val="%3."/>
      <w:lvlJc w:val="right"/>
      <w:pPr>
        <w:ind w:left="2160" w:hanging="180"/>
      </w:pPr>
    </w:lvl>
    <w:lvl w:ilvl="3" w:tplc="572A6054">
      <w:start w:val="1"/>
      <w:numFmt w:val="decimal"/>
      <w:lvlText w:val="%4."/>
      <w:lvlJc w:val="left"/>
      <w:pPr>
        <w:ind w:left="2880" w:hanging="360"/>
      </w:pPr>
    </w:lvl>
    <w:lvl w:ilvl="4" w:tplc="076C0FDC">
      <w:start w:val="1"/>
      <w:numFmt w:val="lowerLetter"/>
      <w:lvlText w:val="%5."/>
      <w:lvlJc w:val="left"/>
      <w:pPr>
        <w:ind w:left="3600" w:hanging="360"/>
      </w:pPr>
    </w:lvl>
    <w:lvl w:ilvl="5" w:tplc="B6E4F072">
      <w:start w:val="1"/>
      <w:numFmt w:val="lowerRoman"/>
      <w:lvlText w:val="%6."/>
      <w:lvlJc w:val="right"/>
      <w:pPr>
        <w:ind w:left="4320" w:hanging="180"/>
      </w:pPr>
    </w:lvl>
    <w:lvl w:ilvl="6" w:tplc="E4DE9DD6">
      <w:start w:val="1"/>
      <w:numFmt w:val="decimal"/>
      <w:lvlText w:val="%7."/>
      <w:lvlJc w:val="left"/>
      <w:pPr>
        <w:ind w:left="5040" w:hanging="360"/>
      </w:pPr>
    </w:lvl>
    <w:lvl w:ilvl="7" w:tplc="96D84F02">
      <w:start w:val="1"/>
      <w:numFmt w:val="lowerLetter"/>
      <w:lvlText w:val="%8."/>
      <w:lvlJc w:val="left"/>
      <w:pPr>
        <w:ind w:left="5760" w:hanging="360"/>
      </w:pPr>
    </w:lvl>
    <w:lvl w:ilvl="8" w:tplc="75E67B1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95D2C"/>
    <w:multiLevelType w:val="hybridMultilevel"/>
    <w:tmpl w:val="FFFFFFFF"/>
    <w:lvl w:ilvl="0" w:tplc="3EA249D4">
      <w:start w:val="1"/>
      <w:numFmt w:val="decimal"/>
      <w:lvlText w:val="%1."/>
      <w:lvlJc w:val="left"/>
      <w:pPr>
        <w:ind w:left="720" w:hanging="360"/>
      </w:pPr>
    </w:lvl>
    <w:lvl w:ilvl="1" w:tplc="BFB0721C">
      <w:start w:val="1"/>
      <w:numFmt w:val="lowerLetter"/>
      <w:lvlText w:val="%2."/>
      <w:lvlJc w:val="left"/>
      <w:pPr>
        <w:ind w:left="1440" w:hanging="360"/>
      </w:pPr>
    </w:lvl>
    <w:lvl w:ilvl="2" w:tplc="2F821BDE">
      <w:start w:val="1"/>
      <w:numFmt w:val="lowerRoman"/>
      <w:lvlText w:val="%3."/>
      <w:lvlJc w:val="right"/>
      <w:pPr>
        <w:ind w:left="2160" w:hanging="180"/>
      </w:pPr>
    </w:lvl>
    <w:lvl w:ilvl="3" w:tplc="529C9B26">
      <w:start w:val="1"/>
      <w:numFmt w:val="decimal"/>
      <w:lvlText w:val="%4."/>
      <w:lvlJc w:val="left"/>
      <w:pPr>
        <w:ind w:left="2880" w:hanging="360"/>
      </w:pPr>
    </w:lvl>
    <w:lvl w:ilvl="4" w:tplc="98683652">
      <w:start w:val="1"/>
      <w:numFmt w:val="lowerLetter"/>
      <w:lvlText w:val="%5."/>
      <w:lvlJc w:val="left"/>
      <w:pPr>
        <w:ind w:left="3600" w:hanging="360"/>
      </w:pPr>
    </w:lvl>
    <w:lvl w:ilvl="5" w:tplc="6EF2DA8A">
      <w:start w:val="1"/>
      <w:numFmt w:val="lowerRoman"/>
      <w:lvlText w:val="%6."/>
      <w:lvlJc w:val="right"/>
      <w:pPr>
        <w:ind w:left="4320" w:hanging="180"/>
      </w:pPr>
    </w:lvl>
    <w:lvl w:ilvl="6" w:tplc="9DA41F10">
      <w:start w:val="1"/>
      <w:numFmt w:val="decimal"/>
      <w:lvlText w:val="%7."/>
      <w:lvlJc w:val="left"/>
      <w:pPr>
        <w:ind w:left="5040" w:hanging="360"/>
      </w:pPr>
    </w:lvl>
    <w:lvl w:ilvl="7" w:tplc="00FAE98C">
      <w:start w:val="1"/>
      <w:numFmt w:val="lowerLetter"/>
      <w:lvlText w:val="%8."/>
      <w:lvlJc w:val="left"/>
      <w:pPr>
        <w:ind w:left="5760" w:hanging="360"/>
      </w:pPr>
    </w:lvl>
    <w:lvl w:ilvl="8" w:tplc="4BAC87A0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816618">
    <w:abstractNumId w:val="23"/>
  </w:num>
  <w:num w:numId="2" w16cid:durableId="624892550">
    <w:abstractNumId w:val="21"/>
  </w:num>
  <w:num w:numId="3" w16cid:durableId="2041591803">
    <w:abstractNumId w:val="13"/>
  </w:num>
  <w:num w:numId="4" w16cid:durableId="1781490552">
    <w:abstractNumId w:val="12"/>
  </w:num>
  <w:num w:numId="5" w16cid:durableId="1108499713">
    <w:abstractNumId w:val="18"/>
  </w:num>
  <w:num w:numId="6" w16cid:durableId="700011281">
    <w:abstractNumId w:val="17"/>
  </w:num>
  <w:num w:numId="7" w16cid:durableId="2019767976">
    <w:abstractNumId w:val="14"/>
  </w:num>
  <w:num w:numId="8" w16cid:durableId="300043275">
    <w:abstractNumId w:val="11"/>
  </w:num>
  <w:num w:numId="9" w16cid:durableId="264732431">
    <w:abstractNumId w:val="15"/>
  </w:num>
  <w:num w:numId="10" w16cid:durableId="674646540">
    <w:abstractNumId w:val="9"/>
  </w:num>
  <w:num w:numId="11" w16cid:durableId="2079666139">
    <w:abstractNumId w:val="16"/>
  </w:num>
  <w:num w:numId="12" w16cid:durableId="1638073297">
    <w:abstractNumId w:val="24"/>
  </w:num>
  <w:num w:numId="13" w16cid:durableId="90317519">
    <w:abstractNumId w:val="19"/>
  </w:num>
  <w:num w:numId="14" w16cid:durableId="1305936781">
    <w:abstractNumId w:val="10"/>
  </w:num>
  <w:num w:numId="15" w16cid:durableId="1495219215">
    <w:abstractNumId w:val="25"/>
  </w:num>
  <w:num w:numId="16" w16cid:durableId="1981764956">
    <w:abstractNumId w:val="20"/>
  </w:num>
  <w:num w:numId="17" w16cid:durableId="1746217092">
    <w:abstractNumId w:val="2"/>
  </w:num>
  <w:num w:numId="18" w16cid:durableId="271480325">
    <w:abstractNumId w:val="1"/>
  </w:num>
  <w:num w:numId="19" w16cid:durableId="1730879048">
    <w:abstractNumId w:val="26"/>
  </w:num>
  <w:num w:numId="20" w16cid:durableId="1367373073">
    <w:abstractNumId w:val="22"/>
  </w:num>
  <w:num w:numId="21" w16cid:durableId="1732313089">
    <w:abstractNumId w:val="7"/>
  </w:num>
  <w:num w:numId="22" w16cid:durableId="162209543">
    <w:abstractNumId w:val="4"/>
  </w:num>
  <w:num w:numId="23" w16cid:durableId="109711449">
    <w:abstractNumId w:val="8"/>
  </w:num>
  <w:num w:numId="24" w16cid:durableId="1324318643">
    <w:abstractNumId w:val="3"/>
  </w:num>
  <w:num w:numId="25" w16cid:durableId="1028332294">
    <w:abstractNumId w:val="0"/>
  </w:num>
  <w:num w:numId="26" w16cid:durableId="1754861768">
    <w:abstractNumId w:val="6"/>
  </w:num>
  <w:num w:numId="27" w16cid:durableId="1910772558">
    <w:abstractNumId w:val="5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7D7D27"/>
    <w:rsid w:val="0000015E"/>
    <w:rsid w:val="00017BE4"/>
    <w:rsid w:val="00027894"/>
    <w:rsid w:val="000528CD"/>
    <w:rsid w:val="0006338F"/>
    <w:rsid w:val="00071E1B"/>
    <w:rsid w:val="000734B8"/>
    <w:rsid w:val="0008652B"/>
    <w:rsid w:val="00093529"/>
    <w:rsid w:val="000A5046"/>
    <w:rsid w:val="000F0E0F"/>
    <w:rsid w:val="00127EDE"/>
    <w:rsid w:val="00131386"/>
    <w:rsid w:val="00133A4A"/>
    <w:rsid w:val="00145112"/>
    <w:rsid w:val="001543DE"/>
    <w:rsid w:val="001649C5"/>
    <w:rsid w:val="00165585"/>
    <w:rsid w:val="00196999"/>
    <w:rsid w:val="001D280A"/>
    <w:rsid w:val="001D607F"/>
    <w:rsid w:val="001F2936"/>
    <w:rsid w:val="0022284A"/>
    <w:rsid w:val="0022338F"/>
    <w:rsid w:val="00223D20"/>
    <w:rsid w:val="0023780C"/>
    <w:rsid w:val="00247372"/>
    <w:rsid w:val="00254672"/>
    <w:rsid w:val="00266343"/>
    <w:rsid w:val="00270043"/>
    <w:rsid w:val="002972E4"/>
    <w:rsid w:val="002A0341"/>
    <w:rsid w:val="002A5618"/>
    <w:rsid w:val="002C5249"/>
    <w:rsid w:val="002C67AB"/>
    <w:rsid w:val="002E16D1"/>
    <w:rsid w:val="002E313E"/>
    <w:rsid w:val="002E6FFA"/>
    <w:rsid w:val="0030177F"/>
    <w:rsid w:val="00307D93"/>
    <w:rsid w:val="00316124"/>
    <w:rsid w:val="00332CD2"/>
    <w:rsid w:val="00332E33"/>
    <w:rsid w:val="00336216"/>
    <w:rsid w:val="00340477"/>
    <w:rsid w:val="0034491C"/>
    <w:rsid w:val="003464A6"/>
    <w:rsid w:val="00353028"/>
    <w:rsid w:val="003716A4"/>
    <w:rsid w:val="003718BF"/>
    <w:rsid w:val="0038676F"/>
    <w:rsid w:val="003868B2"/>
    <w:rsid w:val="00393ABB"/>
    <w:rsid w:val="003A3531"/>
    <w:rsid w:val="003D0F4D"/>
    <w:rsid w:val="003D7493"/>
    <w:rsid w:val="003E750C"/>
    <w:rsid w:val="003E7BCE"/>
    <w:rsid w:val="003F4D97"/>
    <w:rsid w:val="004033F0"/>
    <w:rsid w:val="004078E8"/>
    <w:rsid w:val="004246AD"/>
    <w:rsid w:val="00451193"/>
    <w:rsid w:val="0047101E"/>
    <w:rsid w:val="00495AA3"/>
    <w:rsid w:val="00497A35"/>
    <w:rsid w:val="004A2D27"/>
    <w:rsid w:val="004B33BE"/>
    <w:rsid w:val="004C1BBF"/>
    <w:rsid w:val="004D4D38"/>
    <w:rsid w:val="004E57ED"/>
    <w:rsid w:val="004F2BF4"/>
    <w:rsid w:val="00507C6D"/>
    <w:rsid w:val="00522D21"/>
    <w:rsid w:val="0055486A"/>
    <w:rsid w:val="0056671F"/>
    <w:rsid w:val="005808BB"/>
    <w:rsid w:val="00581397"/>
    <w:rsid w:val="005A7B2E"/>
    <w:rsid w:val="005C32E9"/>
    <w:rsid w:val="005C7E8E"/>
    <w:rsid w:val="005D393E"/>
    <w:rsid w:val="005D539E"/>
    <w:rsid w:val="005E2FDD"/>
    <w:rsid w:val="005F3441"/>
    <w:rsid w:val="005F6AF0"/>
    <w:rsid w:val="006279C0"/>
    <w:rsid w:val="006309FA"/>
    <w:rsid w:val="006318A2"/>
    <w:rsid w:val="00634E84"/>
    <w:rsid w:val="00673413"/>
    <w:rsid w:val="0068102D"/>
    <w:rsid w:val="00691090"/>
    <w:rsid w:val="006A42B2"/>
    <w:rsid w:val="006C122E"/>
    <w:rsid w:val="006D3F78"/>
    <w:rsid w:val="006E5005"/>
    <w:rsid w:val="006E717C"/>
    <w:rsid w:val="006F2A11"/>
    <w:rsid w:val="0073435F"/>
    <w:rsid w:val="00745ED9"/>
    <w:rsid w:val="0076032A"/>
    <w:rsid w:val="007876EC"/>
    <w:rsid w:val="00797CA8"/>
    <w:rsid w:val="007A5760"/>
    <w:rsid w:val="007C3F1E"/>
    <w:rsid w:val="007C42C1"/>
    <w:rsid w:val="007C620B"/>
    <w:rsid w:val="007C79B2"/>
    <w:rsid w:val="007D3A6E"/>
    <w:rsid w:val="007E3BBA"/>
    <w:rsid w:val="007F0216"/>
    <w:rsid w:val="00802CD3"/>
    <w:rsid w:val="00841F3C"/>
    <w:rsid w:val="00871DEF"/>
    <w:rsid w:val="0089190E"/>
    <w:rsid w:val="008B1710"/>
    <w:rsid w:val="008C7772"/>
    <w:rsid w:val="008C7CEF"/>
    <w:rsid w:val="008D044A"/>
    <w:rsid w:val="008D470C"/>
    <w:rsid w:val="008F49A7"/>
    <w:rsid w:val="009023E3"/>
    <w:rsid w:val="00905384"/>
    <w:rsid w:val="009053FA"/>
    <w:rsid w:val="0091017E"/>
    <w:rsid w:val="00915DFE"/>
    <w:rsid w:val="009346BA"/>
    <w:rsid w:val="00942BC7"/>
    <w:rsid w:val="00953514"/>
    <w:rsid w:val="00955497"/>
    <w:rsid w:val="009639DE"/>
    <w:rsid w:val="0097105C"/>
    <w:rsid w:val="0097533E"/>
    <w:rsid w:val="00990036"/>
    <w:rsid w:val="00992576"/>
    <w:rsid w:val="009975F6"/>
    <w:rsid w:val="009B08FE"/>
    <w:rsid w:val="009C0F57"/>
    <w:rsid w:val="009C7D2C"/>
    <w:rsid w:val="009E4D2D"/>
    <w:rsid w:val="00A13DE6"/>
    <w:rsid w:val="00A246AF"/>
    <w:rsid w:val="00A24740"/>
    <w:rsid w:val="00A5279D"/>
    <w:rsid w:val="00A57CBF"/>
    <w:rsid w:val="00A607F9"/>
    <w:rsid w:val="00A712A1"/>
    <w:rsid w:val="00A76938"/>
    <w:rsid w:val="00A94489"/>
    <w:rsid w:val="00AA553C"/>
    <w:rsid w:val="00AA6762"/>
    <w:rsid w:val="00AB2E4E"/>
    <w:rsid w:val="00AB5F05"/>
    <w:rsid w:val="00AD407F"/>
    <w:rsid w:val="00AE329D"/>
    <w:rsid w:val="00AE49B4"/>
    <w:rsid w:val="00AF1523"/>
    <w:rsid w:val="00B02237"/>
    <w:rsid w:val="00B03828"/>
    <w:rsid w:val="00B05155"/>
    <w:rsid w:val="00B13B2A"/>
    <w:rsid w:val="00B241C4"/>
    <w:rsid w:val="00B3176A"/>
    <w:rsid w:val="00B4576F"/>
    <w:rsid w:val="00B528C9"/>
    <w:rsid w:val="00B7108B"/>
    <w:rsid w:val="00B82B26"/>
    <w:rsid w:val="00BA720F"/>
    <w:rsid w:val="00BB79AC"/>
    <w:rsid w:val="00BC7E67"/>
    <w:rsid w:val="00BD66A2"/>
    <w:rsid w:val="00C02EA6"/>
    <w:rsid w:val="00C13542"/>
    <w:rsid w:val="00C30255"/>
    <w:rsid w:val="00C50DFD"/>
    <w:rsid w:val="00C52F65"/>
    <w:rsid w:val="00C538C1"/>
    <w:rsid w:val="00C85B8E"/>
    <w:rsid w:val="00C91890"/>
    <w:rsid w:val="00C97C56"/>
    <w:rsid w:val="00CA23E7"/>
    <w:rsid w:val="00CA26BD"/>
    <w:rsid w:val="00CA3F65"/>
    <w:rsid w:val="00CA4B13"/>
    <w:rsid w:val="00CC650C"/>
    <w:rsid w:val="00CC74F1"/>
    <w:rsid w:val="00CE194C"/>
    <w:rsid w:val="00CE720F"/>
    <w:rsid w:val="00CF2C3C"/>
    <w:rsid w:val="00D14C23"/>
    <w:rsid w:val="00D14E9F"/>
    <w:rsid w:val="00D2317E"/>
    <w:rsid w:val="00D25DD6"/>
    <w:rsid w:val="00D304C9"/>
    <w:rsid w:val="00D520B7"/>
    <w:rsid w:val="00D67371"/>
    <w:rsid w:val="00D7110B"/>
    <w:rsid w:val="00D72A55"/>
    <w:rsid w:val="00D879BD"/>
    <w:rsid w:val="00DA52AC"/>
    <w:rsid w:val="00DB49EB"/>
    <w:rsid w:val="00E0700B"/>
    <w:rsid w:val="00E2043A"/>
    <w:rsid w:val="00E2568F"/>
    <w:rsid w:val="00E43BE0"/>
    <w:rsid w:val="00E53AEB"/>
    <w:rsid w:val="00E546DB"/>
    <w:rsid w:val="00E60AAD"/>
    <w:rsid w:val="00E63932"/>
    <w:rsid w:val="00E63EB6"/>
    <w:rsid w:val="00E705F3"/>
    <w:rsid w:val="00E70888"/>
    <w:rsid w:val="00E766C7"/>
    <w:rsid w:val="00E80D95"/>
    <w:rsid w:val="00E879C9"/>
    <w:rsid w:val="00EA6204"/>
    <w:rsid w:val="00EB33B8"/>
    <w:rsid w:val="00EB6C1F"/>
    <w:rsid w:val="00EC4595"/>
    <w:rsid w:val="00ED0F19"/>
    <w:rsid w:val="00EE3C08"/>
    <w:rsid w:val="00EF505B"/>
    <w:rsid w:val="00F02F84"/>
    <w:rsid w:val="00F136E7"/>
    <w:rsid w:val="00F1587A"/>
    <w:rsid w:val="00F170D5"/>
    <w:rsid w:val="00F31303"/>
    <w:rsid w:val="00F406F1"/>
    <w:rsid w:val="00F41B8B"/>
    <w:rsid w:val="00F50FE9"/>
    <w:rsid w:val="00F55E78"/>
    <w:rsid w:val="00F90FDB"/>
    <w:rsid w:val="00FC201B"/>
    <w:rsid w:val="00FC2922"/>
    <w:rsid w:val="00FC7574"/>
    <w:rsid w:val="00FD130C"/>
    <w:rsid w:val="00FD2B7A"/>
    <w:rsid w:val="00FD6A1E"/>
    <w:rsid w:val="00FE4EC1"/>
    <w:rsid w:val="00FE7745"/>
    <w:rsid w:val="01E7D027"/>
    <w:rsid w:val="023352DB"/>
    <w:rsid w:val="025EFF58"/>
    <w:rsid w:val="025EFF58"/>
    <w:rsid w:val="028B1838"/>
    <w:rsid w:val="02912424"/>
    <w:rsid w:val="02C522AC"/>
    <w:rsid w:val="02E3B276"/>
    <w:rsid w:val="03126474"/>
    <w:rsid w:val="036EA217"/>
    <w:rsid w:val="04402B4F"/>
    <w:rsid w:val="04D9E282"/>
    <w:rsid w:val="06EBF0BE"/>
    <w:rsid w:val="0735EC8F"/>
    <w:rsid w:val="07409BA1"/>
    <w:rsid w:val="084E2806"/>
    <w:rsid w:val="091EBAD2"/>
    <w:rsid w:val="0960D4D2"/>
    <w:rsid w:val="0A27FEEA"/>
    <w:rsid w:val="0BB100DD"/>
    <w:rsid w:val="0C2496A7"/>
    <w:rsid w:val="0C26DA0E"/>
    <w:rsid w:val="0C830CD8"/>
    <w:rsid w:val="0D2953DE"/>
    <w:rsid w:val="0D555541"/>
    <w:rsid w:val="0D5694ED"/>
    <w:rsid w:val="0E2CBE11"/>
    <w:rsid w:val="0EB87CEF"/>
    <w:rsid w:val="0F302844"/>
    <w:rsid w:val="0F5C3769"/>
    <w:rsid w:val="100694F5"/>
    <w:rsid w:val="102C0A93"/>
    <w:rsid w:val="10FF4F1B"/>
    <w:rsid w:val="12D925FF"/>
    <w:rsid w:val="13E09C02"/>
    <w:rsid w:val="14E8530D"/>
    <w:rsid w:val="154472A5"/>
    <w:rsid w:val="15D52538"/>
    <w:rsid w:val="164C3D8E"/>
    <w:rsid w:val="16A92CEF"/>
    <w:rsid w:val="16ED27BF"/>
    <w:rsid w:val="16FFF62D"/>
    <w:rsid w:val="175C8642"/>
    <w:rsid w:val="17C4908F"/>
    <w:rsid w:val="17EB8CB2"/>
    <w:rsid w:val="17F18E11"/>
    <w:rsid w:val="185546DA"/>
    <w:rsid w:val="1894D622"/>
    <w:rsid w:val="19AD1199"/>
    <w:rsid w:val="1A1D7273"/>
    <w:rsid w:val="1A2525D7"/>
    <w:rsid w:val="1A36FF77"/>
    <w:rsid w:val="1A69F146"/>
    <w:rsid w:val="1A9DAD5E"/>
    <w:rsid w:val="1A9EA97D"/>
    <w:rsid w:val="1B370513"/>
    <w:rsid w:val="1E672889"/>
    <w:rsid w:val="1EAC1F78"/>
    <w:rsid w:val="1F249FAE"/>
    <w:rsid w:val="1F2579B8"/>
    <w:rsid w:val="2040FF6D"/>
    <w:rsid w:val="214469A0"/>
    <w:rsid w:val="214AF565"/>
    <w:rsid w:val="2189DD73"/>
    <w:rsid w:val="22DED840"/>
    <w:rsid w:val="23174F66"/>
    <w:rsid w:val="23600F4A"/>
    <w:rsid w:val="23F1850C"/>
    <w:rsid w:val="24484E4A"/>
    <w:rsid w:val="25BABF0C"/>
    <w:rsid w:val="25EA779F"/>
    <w:rsid w:val="26011046"/>
    <w:rsid w:val="2686A806"/>
    <w:rsid w:val="26E39767"/>
    <w:rsid w:val="27C244B0"/>
    <w:rsid w:val="29C0D87E"/>
    <w:rsid w:val="2ACA7990"/>
    <w:rsid w:val="2BA13B27"/>
    <w:rsid w:val="2C6CF7CB"/>
    <w:rsid w:val="2D69D639"/>
    <w:rsid w:val="2D6F40D0"/>
    <w:rsid w:val="2D7A14F1"/>
    <w:rsid w:val="2DCE4E79"/>
    <w:rsid w:val="2DFB4BFB"/>
    <w:rsid w:val="2E8CC1BD"/>
    <w:rsid w:val="2EBC8626"/>
    <w:rsid w:val="2EE38AFB"/>
    <w:rsid w:val="30A76B48"/>
    <w:rsid w:val="31A449B6"/>
    <w:rsid w:val="32010741"/>
    <w:rsid w:val="3317BFDD"/>
    <w:rsid w:val="331A99E1"/>
    <w:rsid w:val="33496863"/>
    <w:rsid w:val="336D7C40"/>
    <w:rsid w:val="3413F712"/>
    <w:rsid w:val="3462A0F4"/>
    <w:rsid w:val="352F59B7"/>
    <w:rsid w:val="366E8D1A"/>
    <w:rsid w:val="377D7D27"/>
    <w:rsid w:val="380512EA"/>
    <w:rsid w:val="38E99344"/>
    <w:rsid w:val="3918BBD5"/>
    <w:rsid w:val="391D4E61"/>
    <w:rsid w:val="3988AC75"/>
    <w:rsid w:val="39B54FE8"/>
    <w:rsid w:val="3A970323"/>
    <w:rsid w:val="3AE88AE0"/>
    <w:rsid w:val="3B43A418"/>
    <w:rsid w:val="3B8F26CC"/>
    <w:rsid w:val="3BDBA59F"/>
    <w:rsid w:val="3BE6EC29"/>
    <w:rsid w:val="3C1EB1DB"/>
    <w:rsid w:val="3C3F8667"/>
    <w:rsid w:val="3C9A72F2"/>
    <w:rsid w:val="3CE67D55"/>
    <w:rsid w:val="3D6F887A"/>
    <w:rsid w:val="3DB47F69"/>
    <w:rsid w:val="3DEFC365"/>
    <w:rsid w:val="3E8AEC1A"/>
    <w:rsid w:val="3FCA9668"/>
    <w:rsid w:val="4016191C"/>
    <w:rsid w:val="4091C080"/>
    <w:rsid w:val="41074CB6"/>
    <w:rsid w:val="41913FB7"/>
    <w:rsid w:val="41A46D4C"/>
    <w:rsid w:val="426A3C1E"/>
    <w:rsid w:val="4276B5B5"/>
    <w:rsid w:val="42C33488"/>
    <w:rsid w:val="43B88B12"/>
    <w:rsid w:val="44508C99"/>
    <w:rsid w:val="44873D0E"/>
    <w:rsid w:val="455DA9BF"/>
    <w:rsid w:val="45D4F6E8"/>
    <w:rsid w:val="46B22551"/>
    <w:rsid w:val="46FDA805"/>
    <w:rsid w:val="474A26D8"/>
    <w:rsid w:val="47794F69"/>
    <w:rsid w:val="47AE07A0"/>
    <w:rsid w:val="47EDA835"/>
    <w:rsid w:val="4987DE84"/>
    <w:rsid w:val="49D8BE0D"/>
    <w:rsid w:val="49F79C53"/>
    <w:rsid w:val="4A35AD6E"/>
    <w:rsid w:val="4A645731"/>
    <w:rsid w:val="4A6C5EDE"/>
    <w:rsid w:val="4A9A00E7"/>
    <w:rsid w:val="4AF7BB2F"/>
    <w:rsid w:val="4B849A55"/>
    <w:rsid w:val="4C6AB4C1"/>
    <w:rsid w:val="4DDA189D"/>
    <w:rsid w:val="4E6F24CC"/>
    <w:rsid w:val="4E859397"/>
    <w:rsid w:val="4F270C4B"/>
    <w:rsid w:val="4F74CC31"/>
    <w:rsid w:val="4FBF0DD2"/>
    <w:rsid w:val="4FC05CFD"/>
    <w:rsid w:val="50ACBA63"/>
    <w:rsid w:val="50BBEC40"/>
    <w:rsid w:val="51206480"/>
    <w:rsid w:val="52FD9F00"/>
    <w:rsid w:val="53F9814F"/>
    <w:rsid w:val="54E6F1C9"/>
    <w:rsid w:val="55473F46"/>
    <w:rsid w:val="55802B86"/>
    <w:rsid w:val="56184F22"/>
    <w:rsid w:val="561FD706"/>
    <w:rsid w:val="57660D19"/>
    <w:rsid w:val="57A37B29"/>
    <w:rsid w:val="58816FBE"/>
    <w:rsid w:val="5A539CA9"/>
    <w:rsid w:val="5B2270BA"/>
    <w:rsid w:val="5B3E7608"/>
    <w:rsid w:val="5C7DD220"/>
    <w:rsid w:val="5D4D58FD"/>
    <w:rsid w:val="5D53E4C2"/>
    <w:rsid w:val="5D6E1B13"/>
    <w:rsid w:val="5DA4223B"/>
    <w:rsid w:val="5E10A25A"/>
    <w:rsid w:val="5E2E1019"/>
    <w:rsid w:val="5F6C26D0"/>
    <w:rsid w:val="5F80F814"/>
    <w:rsid w:val="5FC2F00E"/>
    <w:rsid w:val="60513DA7"/>
    <w:rsid w:val="606F9103"/>
    <w:rsid w:val="60C19E81"/>
    <w:rsid w:val="630C171D"/>
    <w:rsid w:val="6455578A"/>
    <w:rsid w:val="6478E2B6"/>
    <w:rsid w:val="64C56189"/>
    <w:rsid w:val="64E740BA"/>
    <w:rsid w:val="64F68353"/>
    <w:rsid w:val="66C5AA2A"/>
    <w:rsid w:val="671573EA"/>
    <w:rsid w:val="67E895AE"/>
    <w:rsid w:val="680CBA47"/>
    <w:rsid w:val="686AC8D7"/>
    <w:rsid w:val="6A9C3CDF"/>
    <w:rsid w:val="6ACB6570"/>
    <w:rsid w:val="6AE9F11D"/>
    <w:rsid w:val="6B001DA7"/>
    <w:rsid w:val="6BB114BA"/>
    <w:rsid w:val="6CA53C54"/>
    <w:rsid w:val="6CEEC5CF"/>
    <w:rsid w:val="6CF1BB27"/>
    <w:rsid w:val="6D15D58D"/>
    <w:rsid w:val="6D6246C8"/>
    <w:rsid w:val="6D87C375"/>
    <w:rsid w:val="6ECF2878"/>
    <w:rsid w:val="6ED02497"/>
    <w:rsid w:val="6ED6B05C"/>
    <w:rsid w:val="6EEE93FD"/>
    <w:rsid w:val="700D3AB2"/>
    <w:rsid w:val="7017CC2C"/>
    <w:rsid w:val="70BBCDCA"/>
    <w:rsid w:val="7180682C"/>
    <w:rsid w:val="71AD65AE"/>
    <w:rsid w:val="720631C2"/>
    <w:rsid w:val="72792252"/>
    <w:rsid w:val="731123D9"/>
    <w:rsid w:val="7347D44E"/>
    <w:rsid w:val="739B11B7"/>
    <w:rsid w:val="767FDAB2"/>
    <w:rsid w:val="774B9756"/>
    <w:rsid w:val="774C9375"/>
    <w:rsid w:val="78014F6A"/>
    <w:rsid w:val="784875C4"/>
    <w:rsid w:val="79266A59"/>
    <w:rsid w:val="79B5C625"/>
    <w:rsid w:val="7A224CA8"/>
    <w:rsid w:val="7AF59130"/>
    <w:rsid w:val="7B00413D"/>
    <w:rsid w:val="7B9BBB34"/>
    <w:rsid w:val="7C8C4321"/>
    <w:rsid w:val="7C9AAFDD"/>
    <w:rsid w:val="7CA55EEF"/>
    <w:rsid w:val="7CEEE965"/>
    <w:rsid w:val="7D43A626"/>
    <w:rsid w:val="7E537854"/>
    <w:rsid w:val="7F247D33"/>
    <w:rsid w:val="7FE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7D27"/>
  <w15:chartTrackingRefBased/>
  <w15:docId w15:val="{03B01785-594F-4374-9EDA-BE3CCB7143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2A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4A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0B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DA52A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464A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2F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tyle1" w:customStyle="1">
    <w:name w:val="Style1"/>
    <w:basedOn w:val="Normal"/>
    <w:link w:val="Style1Char"/>
    <w:qFormat/>
    <w:rsid w:val="005E2FDD"/>
    <w:pPr>
      <w:spacing w:after="0" w:line="240" w:lineRule="auto"/>
    </w:pPr>
  </w:style>
  <w:style w:type="character" w:styleId="username-3jlfhz" w:customStyle="1">
    <w:name w:val="username-3jlfhz"/>
    <w:basedOn w:val="DefaultParagraphFont"/>
    <w:rsid w:val="00A13DE6"/>
  </w:style>
  <w:style w:type="character" w:styleId="Style1Char" w:customStyle="1">
    <w:name w:val="Style1 Char"/>
    <w:basedOn w:val="DefaultParagraphFont"/>
    <w:link w:val="Style1"/>
    <w:rsid w:val="005E2FDD"/>
  </w:style>
  <w:style w:type="character" w:styleId="discrimbase-1vooau" w:customStyle="1">
    <w:name w:val="discrimbase-1vooau"/>
    <w:basedOn w:val="DefaultParagraphFont"/>
    <w:rsid w:val="00A13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488">
              <w:marLeft w:val="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6061">
                  <w:marLeft w:val="0"/>
                  <w:marRight w:val="3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3522E77A84042A94EA866C2A4FFFD" ma:contentTypeVersion="6" ma:contentTypeDescription="Create a new document." ma:contentTypeScope="" ma:versionID="a4c26f9973423562e4a0505bd2ef63a8">
  <xsd:schema xmlns:xsd="http://www.w3.org/2001/XMLSchema" xmlns:xs="http://www.w3.org/2001/XMLSchema" xmlns:p="http://schemas.microsoft.com/office/2006/metadata/properties" xmlns:ns2="133fbc03-ffb4-4173-98f3-4ca483af6fcf" xmlns:ns3="8773ab09-4866-4ea7-8789-84d3212154a7" targetNamespace="http://schemas.microsoft.com/office/2006/metadata/properties" ma:root="true" ma:fieldsID="e7ed1981554258bb2df64fbe63085ab9" ns2:_="" ns3:_="">
    <xsd:import namespace="133fbc03-ffb4-4173-98f3-4ca483af6fcf"/>
    <xsd:import namespace="8773ab09-4866-4ea7-8789-84d3212154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fbc03-ffb4-4173-98f3-4ca483af6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3ab09-4866-4ea7-8789-84d3212154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22601B-A3D4-45DA-9B7C-3468E902D2D5}"/>
</file>

<file path=customXml/itemProps2.xml><?xml version="1.0" encoding="utf-8"?>
<ds:datastoreItem xmlns:ds="http://schemas.openxmlformats.org/officeDocument/2006/customXml" ds:itemID="{C63230A8-DBC3-4C26-8076-C780B8AA67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FB40B4-F58A-47B9-9302-32556D86D87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Farruggia, Ryan Joseph</dc:creator>
  <cp:keywords/>
  <dc:description/>
  <cp:lastModifiedBy>Munk, Kenneth Sherwood</cp:lastModifiedBy>
  <cp:revision>239</cp:revision>
  <dcterms:created xsi:type="dcterms:W3CDTF">2022-06-01T21:49:00Z</dcterms:created>
  <dcterms:modified xsi:type="dcterms:W3CDTF">2022-06-08T00:55:05Z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0x01010055E3522E77A84042A94EA866C2A4FFFD</vt:lpwstr>
  </property>
</Properties>
</file>